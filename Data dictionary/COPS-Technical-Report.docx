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6B6A" w14:textId="77777777" w:rsidR="004E593E" w:rsidRDefault="004E593E" w:rsidP="00A95250">
      <w:pPr>
        <w:jc w:val="right"/>
      </w:pPr>
    </w:p>
    <w:p w14:paraId="1507AB3C" w14:textId="77777777" w:rsidR="004E593E" w:rsidRPr="004E593E" w:rsidRDefault="004E593E" w:rsidP="004E593E"/>
    <w:p w14:paraId="6240DBA9" w14:textId="77777777" w:rsidR="004E593E" w:rsidRPr="004E593E" w:rsidRDefault="004E593E" w:rsidP="004E593E"/>
    <w:p w14:paraId="6D37CB71" w14:textId="77777777" w:rsidR="004E593E" w:rsidRDefault="004E593E" w:rsidP="004E593E"/>
    <w:p w14:paraId="1084A138" w14:textId="77777777" w:rsidR="004E593E" w:rsidRPr="004E593E" w:rsidRDefault="004E593E" w:rsidP="004E593E"/>
    <w:p w14:paraId="4B299BDD" w14:textId="77777777" w:rsidR="004E593E" w:rsidRDefault="004E593E" w:rsidP="004E593E">
      <w:pPr>
        <w:jc w:val="right"/>
      </w:pPr>
    </w:p>
    <w:p w14:paraId="164D41CF" w14:textId="77777777" w:rsidR="004E593E" w:rsidRDefault="004E593E" w:rsidP="004E593E"/>
    <w:p w14:paraId="2CE2517B" w14:textId="77777777" w:rsidR="008E74C4" w:rsidRDefault="008E74C4" w:rsidP="004E593E"/>
    <w:p w14:paraId="015CA6C4" w14:textId="77777777" w:rsidR="008E74C4" w:rsidRPr="008E74C4" w:rsidRDefault="008E74C4" w:rsidP="008E74C4"/>
    <w:p w14:paraId="5A7660D4" w14:textId="77777777" w:rsidR="008E74C4" w:rsidRPr="008E74C4" w:rsidRDefault="00351EDC" w:rsidP="00351EDC">
      <w:pPr>
        <w:tabs>
          <w:tab w:val="left" w:pos="3390"/>
        </w:tabs>
      </w:pPr>
      <w:r>
        <w:tab/>
      </w:r>
    </w:p>
    <w:p w14:paraId="0A6D84A1" w14:textId="77777777" w:rsidR="008E74C4" w:rsidRDefault="00351EDC" w:rsidP="008E74C4">
      <w:r>
        <w:rPr>
          <w:noProof/>
          <w:lang w:eastAsia="en-GB"/>
        </w:rPr>
        <mc:AlternateContent>
          <mc:Choice Requires="wps">
            <w:drawing>
              <wp:anchor distT="0" distB="0" distL="114300" distR="114300" simplePos="0" relativeHeight="251658240" behindDoc="0" locked="0" layoutInCell="1" allowOverlap="1" wp14:anchorId="0BF42EA9" wp14:editId="31AEBAD9">
                <wp:simplePos x="0" y="0"/>
                <wp:positionH relativeFrom="column">
                  <wp:posOffset>382270</wp:posOffset>
                </wp:positionH>
                <wp:positionV relativeFrom="paragraph">
                  <wp:posOffset>252095</wp:posOffset>
                </wp:positionV>
                <wp:extent cx="4215765" cy="14116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765" cy="141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0" w:name="_Toc322599008" w:displacedByCustomXml="next"/>
                          <w:bookmarkStart w:id="1" w:name="_Toc322600015" w:displacedByCustomXml="next"/>
                          <w:bookmarkStart w:id="2" w:name="_Toc322600037" w:displacedByCustomXml="next"/>
                          <w:bookmarkStart w:id="3" w:name="_Toc323040046" w:displacedByCustomXml="next"/>
                          <w:bookmarkStart w:id="4" w:name="_Toc324429932" w:displacedByCustomXml="next"/>
                          <w:bookmarkStart w:id="5" w:name="_Toc324429979" w:displacedByCustomXml="next"/>
                          <w:sdt>
                            <w:sdtPr>
                              <w:alias w:val="Title"/>
                              <w:tag w:val=""/>
                              <w:id w:val="-795218151"/>
                              <w:dataBinding w:prefixMappings="xmlns:ns0='http://purl.org/dc/elements/1.1/' xmlns:ns1='http://schemas.openxmlformats.org/package/2006/metadata/core-properties' " w:xpath="/ns1:coreProperties[1]/ns0:title[1]" w:storeItemID="{6C3C8BC8-F283-45AE-878A-BAB7291924A1}"/>
                              <w:text/>
                            </w:sdtPr>
                            <w:sdtContent>
                              <w:p w14:paraId="72FD6D0F" w14:textId="3207D3BB" w:rsidR="00327F82" w:rsidRDefault="00AD08E8" w:rsidP="00BE0C7B">
                                <w:pPr>
                                  <w:pStyle w:val="PublicationTitle"/>
                                </w:pPr>
                                <w:r>
                                  <w:t>COVID-19 in Pregnancy</w:t>
                                </w:r>
                              </w:p>
                            </w:sdtContent>
                          </w:sdt>
                          <w:p w14:paraId="7F4DBB6D" w14:textId="77777777" w:rsidR="00327F82" w:rsidRPr="000C0976" w:rsidRDefault="00327F82" w:rsidP="005D14C7">
                            <w:pPr>
                              <w:pStyle w:val="Publicationsubtitle"/>
                            </w:pPr>
                            <w:r>
                              <w:t>Technical Report</w:t>
                            </w:r>
                          </w:p>
                          <w:bookmarkEnd w:id="5"/>
                          <w:bookmarkEnd w:id="4"/>
                          <w:bookmarkEnd w:id="3"/>
                          <w:bookmarkEnd w:id="2"/>
                          <w:bookmarkEnd w:id="1"/>
                          <w:bookmarkEnd w:id="0"/>
                          <w:p w14:paraId="641C42DA" w14:textId="77777777" w:rsidR="00327F82" w:rsidRPr="005D14C7" w:rsidRDefault="00327F82" w:rsidP="005D14C7">
                            <w:pPr>
                              <w:pStyle w:val="Publicationsubtitl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a="http://schemas.openxmlformats.org/drawingml/2006/main">
            <w:pict w14:anchorId="14536D7D">
              <v:shapetype id="_x0000_t202" coordsize="21600,21600" o:spt="202" path="m,l,21600r21600,l21600,xe" w14:anchorId="0BF42EA9">
                <v:stroke joinstyle="miter"/>
                <v:path gradientshapeok="t" o:connecttype="rect"/>
              </v:shapetype>
              <v:shape id="Text Box 2" style="position:absolute;margin-left:30.1pt;margin-top:19.85pt;width:331.95pt;height:11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">
                <v:textbox>
                  <w:txbxContent>
                    <w:sdt>
                      <w:sdtPr>
                        <w:id w:val="2032666802"/>
                        <w:alias w:val="Title"/>
                        <w:tag w:val=""/>
                        <w:id w:val="-795218151"/>
                        <w:dataBinding w:prefixMappings="xmlns:ns0='http://purl.org/dc/elements/1.1/' xmlns:ns1='http://schemas.openxmlformats.org/package/2006/metadata/core-properties' " w:xpath="/ns1:coreProperties[1]/ns0:title[1]" w:storeItemID="{6C3C8BC8-F283-45AE-878A-BAB7291924A1}"/>
                        <w:text/>
                      </w:sdtPr>
                      <w:sdtContent>
                        <w:p w:rsidR="00327F82" w:rsidP="00BE0C7B" w:rsidRDefault="00AD08E8" w14:paraId="65DA77AC" w14:textId="3207D3BB">
                          <w:pPr>
                            <w:pStyle w:val="PublicationTitle"/>
                          </w:pPr>
                          <w:r>
                            <w:t>COVID-19 in Pregnancy</w:t>
                          </w:r>
                        </w:p>
                      </w:sdtContent>
                    </w:sdt>
                    <w:p w:rsidRPr="000C0976" w:rsidR="00327F82" w:rsidP="005D14C7" w:rsidRDefault="00327F82" w14:paraId="054A9402" w14:textId="77777777">
                      <w:pPr>
                        <w:pStyle w:val="Publicationsubtitle"/>
                      </w:pPr>
                      <w:r>
                        <w:t>Technical Report</w:t>
                      </w:r>
                    </w:p>
                    <w:p w:rsidRPr="005D14C7" w:rsidR="00327F82" w:rsidP="005D14C7" w:rsidRDefault="00327F82" w14:paraId="672A6659" w14:textId="77777777">
                      <w:pPr>
                        <w:pStyle w:val="Publicationsubtitle"/>
                      </w:pPr>
                    </w:p>
                  </w:txbxContent>
                </v:textbox>
              </v:shape>
            </w:pict>
          </mc:Fallback>
        </mc:AlternateContent>
      </w:r>
    </w:p>
    <w:p w14:paraId="2685CABD" w14:textId="77777777" w:rsidR="00E13C64" w:rsidRDefault="00E13C64" w:rsidP="00E13C64">
      <w:pPr>
        <w:pStyle w:val="RestrictedStats"/>
        <w:ind w:right="565"/>
      </w:pPr>
    </w:p>
    <w:p w14:paraId="75BF7B9D" w14:textId="77777777" w:rsidR="00E13C64" w:rsidRDefault="00E13C64" w:rsidP="008E74C4"/>
    <w:p w14:paraId="4DF636C3" w14:textId="77777777" w:rsidR="00E13C64" w:rsidRDefault="00E13C64" w:rsidP="00E13C64"/>
    <w:p w14:paraId="799FB313" w14:textId="77777777" w:rsidR="007C1D2E" w:rsidRPr="00E13C64" w:rsidRDefault="007C1D2E" w:rsidP="00E13C64">
      <w:pPr>
        <w:sectPr w:rsidR="007C1D2E" w:rsidRPr="00E13C64" w:rsidSect="009C7086">
          <w:headerReference w:type="default" r:id="rId11"/>
          <w:footerReference w:type="default" r:id="rId12"/>
          <w:pgSz w:w="11906" w:h="16838"/>
          <w:pgMar w:top="1418" w:right="707" w:bottom="1440" w:left="993" w:header="142" w:footer="637" w:gutter="0"/>
          <w:cols w:space="708"/>
          <w:docGrid w:linePitch="360"/>
        </w:sectPr>
      </w:pPr>
    </w:p>
    <w:p w14:paraId="7EA5D0BE" w14:textId="77777777" w:rsidR="005D7312" w:rsidRPr="000C1BFA" w:rsidRDefault="00B218F7" w:rsidP="000C1BFA">
      <w:pPr>
        <w:pStyle w:val="ContentsHeader"/>
      </w:pPr>
      <w:bookmarkStart w:id="6" w:name="_Toc495930329"/>
      <w:bookmarkStart w:id="7" w:name="_Toc499731958"/>
      <w:r w:rsidRPr="000C1BFA">
        <w:lastRenderedPageBreak/>
        <w:t>Contents</w:t>
      </w:r>
      <w:bookmarkEnd w:id="6"/>
      <w:bookmarkEnd w:id="7"/>
    </w:p>
    <w:p w14:paraId="716AAE43" w14:textId="67D58497" w:rsidR="00E57698" w:rsidRDefault="00C561ED">
      <w:pPr>
        <w:pStyle w:val="TOC1"/>
        <w:tabs>
          <w:tab w:val="right" w:leader="dot" w:pos="9912"/>
        </w:tabs>
        <w:rPr>
          <w:rFonts w:asciiTheme="minorHAnsi" w:eastAsiaTheme="minorEastAsia" w:hAnsiTheme="minorHAnsi"/>
          <w:noProof/>
          <w:color w:val="auto"/>
          <w:sz w:val="22"/>
          <w:lang w:val="en-US" w:eastAsia="ja-JP"/>
        </w:rPr>
      </w:pPr>
      <w:r>
        <w:fldChar w:fldCharType="begin"/>
      </w:r>
      <w:r w:rsidR="000C1BFA">
        <w:instrText xml:space="preserve"> TOC \o "2-3" \h \z \t "Heading 1,1" </w:instrText>
      </w:r>
      <w:r>
        <w:fldChar w:fldCharType="separate"/>
      </w:r>
      <w:hyperlink w:anchor="_Toc112812715" w:history="1">
        <w:r w:rsidR="00E57698" w:rsidRPr="005521E2">
          <w:rPr>
            <w:rStyle w:val="Hyperlink"/>
            <w:noProof/>
          </w:rPr>
          <w:t>Context</w:t>
        </w:r>
        <w:r w:rsidR="00E57698">
          <w:rPr>
            <w:noProof/>
            <w:webHidden/>
          </w:rPr>
          <w:tab/>
        </w:r>
        <w:r w:rsidR="00E57698">
          <w:rPr>
            <w:noProof/>
            <w:webHidden/>
          </w:rPr>
          <w:fldChar w:fldCharType="begin"/>
        </w:r>
        <w:r w:rsidR="00E57698">
          <w:rPr>
            <w:noProof/>
            <w:webHidden/>
          </w:rPr>
          <w:instrText xml:space="preserve"> PAGEREF _Toc112812715 \h </w:instrText>
        </w:r>
        <w:r w:rsidR="00E57698">
          <w:rPr>
            <w:noProof/>
            <w:webHidden/>
          </w:rPr>
        </w:r>
        <w:r w:rsidR="00E57698">
          <w:rPr>
            <w:noProof/>
            <w:webHidden/>
          </w:rPr>
          <w:fldChar w:fldCharType="separate"/>
        </w:r>
        <w:r w:rsidR="00E57698">
          <w:rPr>
            <w:noProof/>
            <w:webHidden/>
          </w:rPr>
          <w:t>3</w:t>
        </w:r>
        <w:r w:rsidR="00E57698">
          <w:rPr>
            <w:noProof/>
            <w:webHidden/>
          </w:rPr>
          <w:fldChar w:fldCharType="end"/>
        </w:r>
      </w:hyperlink>
    </w:p>
    <w:p w14:paraId="24AC30F6" w14:textId="7BA5B2F3" w:rsidR="00E57698" w:rsidRDefault="00000000">
      <w:pPr>
        <w:pStyle w:val="TOC1"/>
        <w:tabs>
          <w:tab w:val="right" w:leader="dot" w:pos="9912"/>
        </w:tabs>
        <w:rPr>
          <w:rFonts w:asciiTheme="minorHAnsi" w:eastAsiaTheme="minorEastAsia" w:hAnsiTheme="minorHAnsi"/>
          <w:noProof/>
          <w:color w:val="auto"/>
          <w:sz w:val="22"/>
          <w:lang w:val="en-US" w:eastAsia="ja-JP"/>
        </w:rPr>
      </w:pPr>
      <w:hyperlink w:anchor="_Toc112812716" w:history="1">
        <w:r w:rsidR="00E57698" w:rsidRPr="005521E2">
          <w:rPr>
            <w:rStyle w:val="Hyperlink"/>
            <w:noProof/>
          </w:rPr>
          <w:t>Methods</w:t>
        </w:r>
        <w:r w:rsidR="00E57698">
          <w:rPr>
            <w:noProof/>
            <w:webHidden/>
          </w:rPr>
          <w:tab/>
        </w:r>
        <w:r w:rsidR="00E57698">
          <w:rPr>
            <w:noProof/>
            <w:webHidden/>
          </w:rPr>
          <w:fldChar w:fldCharType="begin"/>
        </w:r>
        <w:r w:rsidR="00E57698">
          <w:rPr>
            <w:noProof/>
            <w:webHidden/>
          </w:rPr>
          <w:instrText xml:space="preserve"> PAGEREF _Toc112812716 \h </w:instrText>
        </w:r>
        <w:r w:rsidR="00E57698">
          <w:rPr>
            <w:noProof/>
            <w:webHidden/>
          </w:rPr>
        </w:r>
        <w:r w:rsidR="00E57698">
          <w:rPr>
            <w:noProof/>
            <w:webHidden/>
          </w:rPr>
          <w:fldChar w:fldCharType="separate"/>
        </w:r>
        <w:r w:rsidR="00E57698">
          <w:rPr>
            <w:noProof/>
            <w:webHidden/>
          </w:rPr>
          <w:t>4</w:t>
        </w:r>
        <w:r w:rsidR="00E57698">
          <w:rPr>
            <w:noProof/>
            <w:webHidden/>
          </w:rPr>
          <w:fldChar w:fldCharType="end"/>
        </w:r>
      </w:hyperlink>
    </w:p>
    <w:p w14:paraId="7CDF0124" w14:textId="45437589"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17" w:history="1">
        <w:r w:rsidR="00E57698" w:rsidRPr="005521E2">
          <w:rPr>
            <w:rStyle w:val="Hyperlink"/>
            <w:noProof/>
          </w:rPr>
          <w:t>Overall aim of the analysis</w:t>
        </w:r>
        <w:r w:rsidR="00E57698">
          <w:rPr>
            <w:noProof/>
            <w:webHidden/>
          </w:rPr>
          <w:tab/>
        </w:r>
        <w:r w:rsidR="00E57698">
          <w:rPr>
            <w:noProof/>
            <w:webHidden/>
          </w:rPr>
          <w:fldChar w:fldCharType="begin"/>
        </w:r>
        <w:r w:rsidR="00E57698">
          <w:rPr>
            <w:noProof/>
            <w:webHidden/>
          </w:rPr>
          <w:instrText xml:space="preserve"> PAGEREF _Toc112812717 \h </w:instrText>
        </w:r>
        <w:r w:rsidR="00E57698">
          <w:rPr>
            <w:noProof/>
            <w:webHidden/>
          </w:rPr>
        </w:r>
        <w:r w:rsidR="00E57698">
          <w:rPr>
            <w:noProof/>
            <w:webHidden/>
          </w:rPr>
          <w:fldChar w:fldCharType="separate"/>
        </w:r>
        <w:r w:rsidR="00E57698">
          <w:rPr>
            <w:noProof/>
            <w:webHidden/>
          </w:rPr>
          <w:t>4</w:t>
        </w:r>
        <w:r w:rsidR="00E57698">
          <w:rPr>
            <w:noProof/>
            <w:webHidden/>
          </w:rPr>
          <w:fldChar w:fldCharType="end"/>
        </w:r>
      </w:hyperlink>
    </w:p>
    <w:p w14:paraId="123BAFA0" w14:textId="63D83D6D"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18" w:history="1">
        <w:r w:rsidR="00E57698" w:rsidRPr="005521E2">
          <w:rPr>
            <w:rStyle w:val="Hyperlink"/>
            <w:noProof/>
          </w:rPr>
          <w:t>Identifying pregnant women</w:t>
        </w:r>
        <w:r w:rsidR="00E57698">
          <w:rPr>
            <w:noProof/>
            <w:webHidden/>
          </w:rPr>
          <w:tab/>
        </w:r>
        <w:r w:rsidR="00E57698">
          <w:rPr>
            <w:noProof/>
            <w:webHidden/>
          </w:rPr>
          <w:fldChar w:fldCharType="begin"/>
        </w:r>
        <w:r w:rsidR="00E57698">
          <w:rPr>
            <w:noProof/>
            <w:webHidden/>
          </w:rPr>
          <w:instrText xml:space="preserve"> PAGEREF _Toc112812718 \h </w:instrText>
        </w:r>
        <w:r w:rsidR="00E57698">
          <w:rPr>
            <w:noProof/>
            <w:webHidden/>
          </w:rPr>
        </w:r>
        <w:r w:rsidR="00E57698">
          <w:rPr>
            <w:noProof/>
            <w:webHidden/>
          </w:rPr>
          <w:fldChar w:fldCharType="separate"/>
        </w:r>
        <w:r w:rsidR="00E57698">
          <w:rPr>
            <w:noProof/>
            <w:webHidden/>
          </w:rPr>
          <w:t>4</w:t>
        </w:r>
        <w:r w:rsidR="00E57698">
          <w:rPr>
            <w:noProof/>
            <w:webHidden/>
          </w:rPr>
          <w:fldChar w:fldCharType="end"/>
        </w:r>
      </w:hyperlink>
    </w:p>
    <w:p w14:paraId="16CD562F" w14:textId="03656F61"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19" w:history="1">
        <w:r w:rsidR="00E57698" w:rsidRPr="005521E2">
          <w:rPr>
            <w:rStyle w:val="Hyperlink"/>
            <w:noProof/>
          </w:rPr>
          <w:t>Data sources</w:t>
        </w:r>
        <w:r w:rsidR="00E57698">
          <w:rPr>
            <w:noProof/>
            <w:webHidden/>
          </w:rPr>
          <w:tab/>
        </w:r>
        <w:r w:rsidR="00E57698">
          <w:rPr>
            <w:noProof/>
            <w:webHidden/>
          </w:rPr>
          <w:fldChar w:fldCharType="begin"/>
        </w:r>
        <w:r w:rsidR="00E57698">
          <w:rPr>
            <w:noProof/>
            <w:webHidden/>
          </w:rPr>
          <w:instrText xml:space="preserve"> PAGEREF _Toc112812719 \h </w:instrText>
        </w:r>
        <w:r w:rsidR="00E57698">
          <w:rPr>
            <w:noProof/>
            <w:webHidden/>
          </w:rPr>
        </w:r>
        <w:r w:rsidR="00E57698">
          <w:rPr>
            <w:noProof/>
            <w:webHidden/>
          </w:rPr>
          <w:fldChar w:fldCharType="separate"/>
        </w:r>
        <w:r w:rsidR="00E57698">
          <w:rPr>
            <w:noProof/>
            <w:webHidden/>
          </w:rPr>
          <w:t>4</w:t>
        </w:r>
        <w:r w:rsidR="00E57698">
          <w:rPr>
            <w:noProof/>
            <w:webHidden/>
          </w:rPr>
          <w:fldChar w:fldCharType="end"/>
        </w:r>
      </w:hyperlink>
    </w:p>
    <w:p w14:paraId="5E70005F" w14:textId="70FBEEEC"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20" w:history="1">
        <w:r w:rsidR="00E57698" w:rsidRPr="005521E2">
          <w:rPr>
            <w:rStyle w:val="Hyperlink"/>
            <w:noProof/>
          </w:rPr>
          <w:t>Who is in the cohort?</w:t>
        </w:r>
        <w:r w:rsidR="00E57698">
          <w:rPr>
            <w:noProof/>
            <w:webHidden/>
          </w:rPr>
          <w:tab/>
        </w:r>
        <w:r w:rsidR="00E57698">
          <w:rPr>
            <w:noProof/>
            <w:webHidden/>
          </w:rPr>
          <w:fldChar w:fldCharType="begin"/>
        </w:r>
        <w:r w:rsidR="00E57698">
          <w:rPr>
            <w:noProof/>
            <w:webHidden/>
          </w:rPr>
          <w:instrText xml:space="preserve"> PAGEREF _Toc112812720 \h </w:instrText>
        </w:r>
        <w:r w:rsidR="00E57698">
          <w:rPr>
            <w:noProof/>
            <w:webHidden/>
          </w:rPr>
        </w:r>
        <w:r w:rsidR="00E57698">
          <w:rPr>
            <w:noProof/>
            <w:webHidden/>
          </w:rPr>
          <w:fldChar w:fldCharType="separate"/>
        </w:r>
        <w:r w:rsidR="00E57698">
          <w:rPr>
            <w:noProof/>
            <w:webHidden/>
          </w:rPr>
          <w:t>6</w:t>
        </w:r>
        <w:r w:rsidR="00E57698">
          <w:rPr>
            <w:noProof/>
            <w:webHidden/>
          </w:rPr>
          <w:fldChar w:fldCharType="end"/>
        </w:r>
      </w:hyperlink>
    </w:p>
    <w:p w14:paraId="09CB184D" w14:textId="52E7597E"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21" w:history="1">
        <w:r w:rsidR="00E57698" w:rsidRPr="005521E2">
          <w:rPr>
            <w:rStyle w:val="Hyperlink"/>
            <w:noProof/>
          </w:rPr>
          <w:t>Reconciling discrepancies across data sources in recorded pregnancy outcome</w:t>
        </w:r>
        <w:r w:rsidR="00E57698">
          <w:rPr>
            <w:noProof/>
            <w:webHidden/>
          </w:rPr>
          <w:tab/>
        </w:r>
        <w:r w:rsidR="00E57698">
          <w:rPr>
            <w:noProof/>
            <w:webHidden/>
          </w:rPr>
          <w:fldChar w:fldCharType="begin"/>
        </w:r>
        <w:r w:rsidR="00E57698">
          <w:rPr>
            <w:noProof/>
            <w:webHidden/>
          </w:rPr>
          <w:instrText xml:space="preserve"> PAGEREF _Toc112812721 \h </w:instrText>
        </w:r>
        <w:r w:rsidR="00E57698">
          <w:rPr>
            <w:noProof/>
            <w:webHidden/>
          </w:rPr>
        </w:r>
        <w:r w:rsidR="00E57698">
          <w:rPr>
            <w:noProof/>
            <w:webHidden/>
          </w:rPr>
          <w:fldChar w:fldCharType="separate"/>
        </w:r>
        <w:r w:rsidR="00E57698">
          <w:rPr>
            <w:noProof/>
            <w:webHidden/>
          </w:rPr>
          <w:t>10</w:t>
        </w:r>
        <w:r w:rsidR="00E57698">
          <w:rPr>
            <w:noProof/>
            <w:webHidden/>
          </w:rPr>
          <w:fldChar w:fldCharType="end"/>
        </w:r>
      </w:hyperlink>
    </w:p>
    <w:p w14:paraId="4F700901" w14:textId="35882F49"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22" w:history="1">
        <w:r w:rsidR="00E57698" w:rsidRPr="005521E2">
          <w:rPr>
            <w:rStyle w:val="Hyperlink"/>
            <w:noProof/>
          </w:rPr>
          <w:t>Outcome of pregnancy</w:t>
        </w:r>
        <w:r w:rsidR="00E57698">
          <w:rPr>
            <w:noProof/>
            <w:webHidden/>
          </w:rPr>
          <w:tab/>
        </w:r>
        <w:r w:rsidR="00E57698">
          <w:rPr>
            <w:noProof/>
            <w:webHidden/>
          </w:rPr>
          <w:fldChar w:fldCharType="begin"/>
        </w:r>
        <w:r w:rsidR="00E57698">
          <w:rPr>
            <w:noProof/>
            <w:webHidden/>
          </w:rPr>
          <w:instrText xml:space="preserve"> PAGEREF _Toc112812722 \h </w:instrText>
        </w:r>
        <w:r w:rsidR="00E57698">
          <w:rPr>
            <w:noProof/>
            <w:webHidden/>
          </w:rPr>
        </w:r>
        <w:r w:rsidR="00E57698">
          <w:rPr>
            <w:noProof/>
            <w:webHidden/>
          </w:rPr>
          <w:fldChar w:fldCharType="separate"/>
        </w:r>
        <w:r w:rsidR="00E57698">
          <w:rPr>
            <w:noProof/>
            <w:webHidden/>
          </w:rPr>
          <w:t>10</w:t>
        </w:r>
        <w:r w:rsidR="00E57698">
          <w:rPr>
            <w:noProof/>
            <w:webHidden/>
          </w:rPr>
          <w:fldChar w:fldCharType="end"/>
        </w:r>
      </w:hyperlink>
    </w:p>
    <w:p w14:paraId="18164CB3" w14:textId="7344A996"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23" w:history="1">
        <w:r w:rsidR="00E57698" w:rsidRPr="005521E2">
          <w:rPr>
            <w:rStyle w:val="Hyperlink"/>
            <w:noProof/>
          </w:rPr>
          <w:t>Date of outcome</w:t>
        </w:r>
        <w:r w:rsidR="00E57698">
          <w:rPr>
            <w:noProof/>
            <w:webHidden/>
          </w:rPr>
          <w:tab/>
        </w:r>
        <w:r w:rsidR="00E57698">
          <w:rPr>
            <w:noProof/>
            <w:webHidden/>
          </w:rPr>
          <w:fldChar w:fldCharType="begin"/>
        </w:r>
        <w:r w:rsidR="00E57698">
          <w:rPr>
            <w:noProof/>
            <w:webHidden/>
          </w:rPr>
          <w:instrText xml:space="preserve"> PAGEREF _Toc112812723 \h </w:instrText>
        </w:r>
        <w:r w:rsidR="00E57698">
          <w:rPr>
            <w:noProof/>
            <w:webHidden/>
          </w:rPr>
        </w:r>
        <w:r w:rsidR="00E57698">
          <w:rPr>
            <w:noProof/>
            <w:webHidden/>
          </w:rPr>
          <w:fldChar w:fldCharType="separate"/>
        </w:r>
        <w:r w:rsidR="00E57698">
          <w:rPr>
            <w:noProof/>
            <w:webHidden/>
          </w:rPr>
          <w:t>11</w:t>
        </w:r>
        <w:r w:rsidR="00E57698">
          <w:rPr>
            <w:noProof/>
            <w:webHidden/>
          </w:rPr>
          <w:fldChar w:fldCharType="end"/>
        </w:r>
      </w:hyperlink>
    </w:p>
    <w:p w14:paraId="2A8920A2" w14:textId="14349640"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24" w:history="1">
        <w:r w:rsidR="00E57698" w:rsidRPr="005521E2">
          <w:rPr>
            <w:rStyle w:val="Hyperlink"/>
            <w:noProof/>
          </w:rPr>
          <w:t>Gestation at outcome</w:t>
        </w:r>
        <w:r w:rsidR="00E57698">
          <w:rPr>
            <w:noProof/>
            <w:webHidden/>
          </w:rPr>
          <w:tab/>
        </w:r>
        <w:r w:rsidR="00E57698">
          <w:rPr>
            <w:noProof/>
            <w:webHidden/>
          </w:rPr>
          <w:fldChar w:fldCharType="begin"/>
        </w:r>
        <w:r w:rsidR="00E57698">
          <w:rPr>
            <w:noProof/>
            <w:webHidden/>
          </w:rPr>
          <w:instrText xml:space="preserve"> PAGEREF _Toc112812724 \h </w:instrText>
        </w:r>
        <w:r w:rsidR="00E57698">
          <w:rPr>
            <w:noProof/>
            <w:webHidden/>
          </w:rPr>
        </w:r>
        <w:r w:rsidR="00E57698">
          <w:rPr>
            <w:noProof/>
            <w:webHidden/>
          </w:rPr>
          <w:fldChar w:fldCharType="separate"/>
        </w:r>
        <w:r w:rsidR="00E57698">
          <w:rPr>
            <w:noProof/>
            <w:webHidden/>
          </w:rPr>
          <w:t>11</w:t>
        </w:r>
        <w:r w:rsidR="00E57698">
          <w:rPr>
            <w:noProof/>
            <w:webHidden/>
          </w:rPr>
          <w:fldChar w:fldCharType="end"/>
        </w:r>
      </w:hyperlink>
    </w:p>
    <w:p w14:paraId="69B5A3C4" w14:textId="6E0AA879"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25" w:history="1">
        <w:r w:rsidR="00E57698" w:rsidRPr="005521E2">
          <w:rPr>
            <w:rStyle w:val="Hyperlink"/>
            <w:noProof/>
          </w:rPr>
          <w:t>Demographic data</w:t>
        </w:r>
        <w:r w:rsidR="00E57698">
          <w:rPr>
            <w:noProof/>
            <w:webHidden/>
          </w:rPr>
          <w:tab/>
        </w:r>
        <w:r w:rsidR="00E57698">
          <w:rPr>
            <w:noProof/>
            <w:webHidden/>
          </w:rPr>
          <w:fldChar w:fldCharType="begin"/>
        </w:r>
        <w:r w:rsidR="00E57698">
          <w:rPr>
            <w:noProof/>
            <w:webHidden/>
          </w:rPr>
          <w:instrText xml:space="preserve"> PAGEREF _Toc112812725 \h </w:instrText>
        </w:r>
        <w:r w:rsidR="00E57698">
          <w:rPr>
            <w:noProof/>
            <w:webHidden/>
          </w:rPr>
        </w:r>
        <w:r w:rsidR="00E57698">
          <w:rPr>
            <w:noProof/>
            <w:webHidden/>
          </w:rPr>
          <w:fldChar w:fldCharType="separate"/>
        </w:r>
        <w:r w:rsidR="00E57698">
          <w:rPr>
            <w:noProof/>
            <w:webHidden/>
          </w:rPr>
          <w:t>11</w:t>
        </w:r>
        <w:r w:rsidR="00E57698">
          <w:rPr>
            <w:noProof/>
            <w:webHidden/>
          </w:rPr>
          <w:fldChar w:fldCharType="end"/>
        </w:r>
      </w:hyperlink>
    </w:p>
    <w:p w14:paraId="785889E4" w14:textId="0BD23158"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26" w:history="1">
        <w:r w:rsidR="00E57698" w:rsidRPr="005521E2">
          <w:rPr>
            <w:rStyle w:val="Hyperlink"/>
            <w:noProof/>
          </w:rPr>
          <w:t>Maternal NHS Board area of residence</w:t>
        </w:r>
        <w:r w:rsidR="00E57698">
          <w:rPr>
            <w:noProof/>
            <w:webHidden/>
          </w:rPr>
          <w:tab/>
        </w:r>
        <w:r w:rsidR="00E57698">
          <w:rPr>
            <w:noProof/>
            <w:webHidden/>
          </w:rPr>
          <w:fldChar w:fldCharType="begin"/>
        </w:r>
        <w:r w:rsidR="00E57698">
          <w:rPr>
            <w:noProof/>
            <w:webHidden/>
          </w:rPr>
          <w:instrText xml:space="preserve"> PAGEREF _Toc112812726 \h </w:instrText>
        </w:r>
        <w:r w:rsidR="00E57698">
          <w:rPr>
            <w:noProof/>
            <w:webHidden/>
          </w:rPr>
        </w:r>
        <w:r w:rsidR="00E57698">
          <w:rPr>
            <w:noProof/>
            <w:webHidden/>
          </w:rPr>
          <w:fldChar w:fldCharType="separate"/>
        </w:r>
        <w:r w:rsidR="00E57698">
          <w:rPr>
            <w:noProof/>
            <w:webHidden/>
          </w:rPr>
          <w:t>11</w:t>
        </w:r>
        <w:r w:rsidR="00E57698">
          <w:rPr>
            <w:noProof/>
            <w:webHidden/>
          </w:rPr>
          <w:fldChar w:fldCharType="end"/>
        </w:r>
      </w:hyperlink>
    </w:p>
    <w:p w14:paraId="77AEDB0C" w14:textId="049C3E80"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27" w:history="1">
        <w:r w:rsidR="00E57698" w:rsidRPr="005521E2">
          <w:rPr>
            <w:rStyle w:val="Hyperlink"/>
            <w:noProof/>
          </w:rPr>
          <w:t>Maternal age</w:t>
        </w:r>
        <w:r w:rsidR="00E57698">
          <w:rPr>
            <w:noProof/>
            <w:webHidden/>
          </w:rPr>
          <w:tab/>
        </w:r>
        <w:r w:rsidR="00E57698">
          <w:rPr>
            <w:noProof/>
            <w:webHidden/>
          </w:rPr>
          <w:fldChar w:fldCharType="begin"/>
        </w:r>
        <w:r w:rsidR="00E57698">
          <w:rPr>
            <w:noProof/>
            <w:webHidden/>
          </w:rPr>
          <w:instrText xml:space="preserve"> PAGEREF _Toc112812727 \h </w:instrText>
        </w:r>
        <w:r w:rsidR="00E57698">
          <w:rPr>
            <w:noProof/>
            <w:webHidden/>
          </w:rPr>
        </w:r>
        <w:r w:rsidR="00E57698">
          <w:rPr>
            <w:noProof/>
            <w:webHidden/>
          </w:rPr>
          <w:fldChar w:fldCharType="separate"/>
        </w:r>
        <w:r w:rsidR="00E57698">
          <w:rPr>
            <w:noProof/>
            <w:webHidden/>
          </w:rPr>
          <w:t>12</w:t>
        </w:r>
        <w:r w:rsidR="00E57698">
          <w:rPr>
            <w:noProof/>
            <w:webHidden/>
          </w:rPr>
          <w:fldChar w:fldCharType="end"/>
        </w:r>
      </w:hyperlink>
    </w:p>
    <w:p w14:paraId="0A1658DE" w14:textId="5286AC66"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28" w:history="1">
        <w:r w:rsidR="00E57698" w:rsidRPr="005521E2">
          <w:rPr>
            <w:rStyle w:val="Hyperlink"/>
            <w:noProof/>
          </w:rPr>
          <w:t>Maternal deprivation and urban rural index</w:t>
        </w:r>
        <w:r w:rsidR="00E57698">
          <w:rPr>
            <w:noProof/>
            <w:webHidden/>
          </w:rPr>
          <w:tab/>
        </w:r>
        <w:r w:rsidR="00E57698">
          <w:rPr>
            <w:noProof/>
            <w:webHidden/>
          </w:rPr>
          <w:fldChar w:fldCharType="begin"/>
        </w:r>
        <w:r w:rsidR="00E57698">
          <w:rPr>
            <w:noProof/>
            <w:webHidden/>
          </w:rPr>
          <w:instrText xml:space="preserve"> PAGEREF _Toc112812728 \h </w:instrText>
        </w:r>
        <w:r w:rsidR="00E57698">
          <w:rPr>
            <w:noProof/>
            <w:webHidden/>
          </w:rPr>
        </w:r>
        <w:r w:rsidR="00E57698">
          <w:rPr>
            <w:noProof/>
            <w:webHidden/>
          </w:rPr>
          <w:fldChar w:fldCharType="separate"/>
        </w:r>
        <w:r w:rsidR="00E57698">
          <w:rPr>
            <w:noProof/>
            <w:webHidden/>
          </w:rPr>
          <w:t>12</w:t>
        </w:r>
        <w:r w:rsidR="00E57698">
          <w:rPr>
            <w:noProof/>
            <w:webHidden/>
          </w:rPr>
          <w:fldChar w:fldCharType="end"/>
        </w:r>
      </w:hyperlink>
    </w:p>
    <w:p w14:paraId="165BF9B8" w14:textId="041412B9"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29" w:history="1">
        <w:r w:rsidR="00E57698" w:rsidRPr="005521E2">
          <w:rPr>
            <w:rStyle w:val="Hyperlink"/>
            <w:noProof/>
          </w:rPr>
          <w:t>Maternal ethnicity</w:t>
        </w:r>
        <w:r w:rsidR="00E57698">
          <w:rPr>
            <w:noProof/>
            <w:webHidden/>
          </w:rPr>
          <w:tab/>
        </w:r>
        <w:r w:rsidR="00E57698">
          <w:rPr>
            <w:noProof/>
            <w:webHidden/>
          </w:rPr>
          <w:fldChar w:fldCharType="begin"/>
        </w:r>
        <w:r w:rsidR="00E57698">
          <w:rPr>
            <w:noProof/>
            <w:webHidden/>
          </w:rPr>
          <w:instrText xml:space="preserve"> PAGEREF _Toc112812729 \h </w:instrText>
        </w:r>
        <w:r w:rsidR="00E57698">
          <w:rPr>
            <w:noProof/>
            <w:webHidden/>
          </w:rPr>
        </w:r>
        <w:r w:rsidR="00E57698">
          <w:rPr>
            <w:noProof/>
            <w:webHidden/>
          </w:rPr>
          <w:fldChar w:fldCharType="separate"/>
        </w:r>
        <w:r w:rsidR="00E57698">
          <w:rPr>
            <w:noProof/>
            <w:webHidden/>
          </w:rPr>
          <w:t>12</w:t>
        </w:r>
        <w:r w:rsidR="00E57698">
          <w:rPr>
            <w:noProof/>
            <w:webHidden/>
          </w:rPr>
          <w:fldChar w:fldCharType="end"/>
        </w:r>
      </w:hyperlink>
    </w:p>
    <w:p w14:paraId="6187BCBE" w14:textId="0E91B06F"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30" w:history="1">
        <w:r w:rsidR="00E57698" w:rsidRPr="005521E2">
          <w:rPr>
            <w:rStyle w:val="Hyperlink"/>
            <w:noProof/>
          </w:rPr>
          <w:t>Infant sex</w:t>
        </w:r>
        <w:r w:rsidR="00E57698">
          <w:rPr>
            <w:noProof/>
            <w:webHidden/>
          </w:rPr>
          <w:tab/>
        </w:r>
        <w:r w:rsidR="00E57698">
          <w:rPr>
            <w:noProof/>
            <w:webHidden/>
          </w:rPr>
          <w:fldChar w:fldCharType="begin"/>
        </w:r>
        <w:r w:rsidR="00E57698">
          <w:rPr>
            <w:noProof/>
            <w:webHidden/>
          </w:rPr>
          <w:instrText xml:space="preserve"> PAGEREF _Toc112812730 \h </w:instrText>
        </w:r>
        <w:r w:rsidR="00E57698">
          <w:rPr>
            <w:noProof/>
            <w:webHidden/>
          </w:rPr>
        </w:r>
        <w:r w:rsidR="00E57698">
          <w:rPr>
            <w:noProof/>
            <w:webHidden/>
          </w:rPr>
          <w:fldChar w:fldCharType="separate"/>
        </w:r>
        <w:r w:rsidR="00E57698">
          <w:rPr>
            <w:noProof/>
            <w:webHidden/>
          </w:rPr>
          <w:t>12</w:t>
        </w:r>
        <w:r w:rsidR="00E57698">
          <w:rPr>
            <w:noProof/>
            <w:webHidden/>
          </w:rPr>
          <w:fldChar w:fldCharType="end"/>
        </w:r>
      </w:hyperlink>
    </w:p>
    <w:p w14:paraId="2F60A801" w14:textId="3D151FCC"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31" w:history="1">
        <w:r w:rsidR="00E57698" w:rsidRPr="005521E2">
          <w:rPr>
            <w:rStyle w:val="Hyperlink"/>
            <w:noProof/>
          </w:rPr>
          <w:t>Singleton / multiple status</w:t>
        </w:r>
        <w:r w:rsidR="00E57698">
          <w:rPr>
            <w:noProof/>
            <w:webHidden/>
          </w:rPr>
          <w:tab/>
        </w:r>
        <w:r w:rsidR="00E57698">
          <w:rPr>
            <w:noProof/>
            <w:webHidden/>
          </w:rPr>
          <w:fldChar w:fldCharType="begin"/>
        </w:r>
        <w:r w:rsidR="00E57698">
          <w:rPr>
            <w:noProof/>
            <w:webHidden/>
          </w:rPr>
          <w:instrText xml:space="preserve"> PAGEREF _Toc112812731 \h </w:instrText>
        </w:r>
        <w:r w:rsidR="00E57698">
          <w:rPr>
            <w:noProof/>
            <w:webHidden/>
          </w:rPr>
        </w:r>
        <w:r w:rsidR="00E57698">
          <w:rPr>
            <w:noProof/>
            <w:webHidden/>
          </w:rPr>
          <w:fldChar w:fldCharType="separate"/>
        </w:r>
        <w:r w:rsidR="00E57698">
          <w:rPr>
            <w:noProof/>
            <w:webHidden/>
          </w:rPr>
          <w:t>12</w:t>
        </w:r>
        <w:r w:rsidR="00E57698">
          <w:rPr>
            <w:noProof/>
            <w:webHidden/>
          </w:rPr>
          <w:fldChar w:fldCharType="end"/>
        </w:r>
      </w:hyperlink>
    </w:p>
    <w:p w14:paraId="2A1A062E" w14:textId="2408ECB9"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32" w:history="1">
        <w:r w:rsidR="00E57698" w:rsidRPr="005521E2">
          <w:rPr>
            <w:rStyle w:val="Hyperlink"/>
            <w:noProof/>
          </w:rPr>
          <w:t>Comorbidity</w:t>
        </w:r>
        <w:r w:rsidR="00E57698">
          <w:rPr>
            <w:noProof/>
            <w:webHidden/>
          </w:rPr>
          <w:tab/>
        </w:r>
        <w:r w:rsidR="00E57698">
          <w:rPr>
            <w:noProof/>
            <w:webHidden/>
          </w:rPr>
          <w:fldChar w:fldCharType="begin"/>
        </w:r>
        <w:r w:rsidR="00E57698">
          <w:rPr>
            <w:noProof/>
            <w:webHidden/>
          </w:rPr>
          <w:instrText xml:space="preserve"> PAGEREF _Toc112812732 \h </w:instrText>
        </w:r>
        <w:r w:rsidR="00E57698">
          <w:rPr>
            <w:noProof/>
            <w:webHidden/>
          </w:rPr>
        </w:r>
        <w:r w:rsidR="00E57698">
          <w:rPr>
            <w:noProof/>
            <w:webHidden/>
          </w:rPr>
          <w:fldChar w:fldCharType="separate"/>
        </w:r>
        <w:r w:rsidR="00E57698">
          <w:rPr>
            <w:noProof/>
            <w:webHidden/>
          </w:rPr>
          <w:t>14</w:t>
        </w:r>
        <w:r w:rsidR="00E57698">
          <w:rPr>
            <w:noProof/>
            <w:webHidden/>
          </w:rPr>
          <w:fldChar w:fldCharType="end"/>
        </w:r>
      </w:hyperlink>
    </w:p>
    <w:p w14:paraId="436BE80E" w14:textId="63F24E66"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33" w:history="1">
        <w:r w:rsidR="00E57698" w:rsidRPr="005521E2">
          <w:rPr>
            <w:rStyle w:val="Hyperlink"/>
            <w:noProof/>
          </w:rPr>
          <w:t>Covid-19 infection data</w:t>
        </w:r>
        <w:r w:rsidR="00E57698">
          <w:rPr>
            <w:noProof/>
            <w:webHidden/>
          </w:rPr>
          <w:tab/>
        </w:r>
        <w:r w:rsidR="00E57698">
          <w:rPr>
            <w:noProof/>
            <w:webHidden/>
          </w:rPr>
          <w:fldChar w:fldCharType="begin"/>
        </w:r>
        <w:r w:rsidR="00E57698">
          <w:rPr>
            <w:noProof/>
            <w:webHidden/>
          </w:rPr>
          <w:instrText xml:space="preserve"> PAGEREF _Toc112812733 \h </w:instrText>
        </w:r>
        <w:r w:rsidR="00E57698">
          <w:rPr>
            <w:noProof/>
            <w:webHidden/>
          </w:rPr>
        </w:r>
        <w:r w:rsidR="00E57698">
          <w:rPr>
            <w:noProof/>
            <w:webHidden/>
          </w:rPr>
          <w:fldChar w:fldCharType="separate"/>
        </w:r>
        <w:r w:rsidR="00E57698">
          <w:rPr>
            <w:noProof/>
            <w:webHidden/>
          </w:rPr>
          <w:t>14</w:t>
        </w:r>
        <w:r w:rsidR="00E57698">
          <w:rPr>
            <w:noProof/>
            <w:webHidden/>
          </w:rPr>
          <w:fldChar w:fldCharType="end"/>
        </w:r>
      </w:hyperlink>
    </w:p>
    <w:p w14:paraId="1DB236A8" w14:textId="41D1C440"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34" w:history="1">
        <w:r w:rsidR="00E57698" w:rsidRPr="005521E2">
          <w:rPr>
            <w:rStyle w:val="Hyperlink"/>
            <w:noProof/>
          </w:rPr>
          <w:t>Deduplication rules</w:t>
        </w:r>
        <w:r w:rsidR="00E57698">
          <w:rPr>
            <w:noProof/>
            <w:webHidden/>
          </w:rPr>
          <w:tab/>
        </w:r>
        <w:r w:rsidR="00E57698">
          <w:rPr>
            <w:noProof/>
            <w:webHidden/>
          </w:rPr>
          <w:fldChar w:fldCharType="begin"/>
        </w:r>
        <w:r w:rsidR="00E57698">
          <w:rPr>
            <w:noProof/>
            <w:webHidden/>
          </w:rPr>
          <w:instrText xml:space="preserve"> PAGEREF _Toc112812734 \h </w:instrText>
        </w:r>
        <w:r w:rsidR="00E57698">
          <w:rPr>
            <w:noProof/>
            <w:webHidden/>
          </w:rPr>
        </w:r>
        <w:r w:rsidR="00E57698">
          <w:rPr>
            <w:noProof/>
            <w:webHidden/>
          </w:rPr>
          <w:fldChar w:fldCharType="separate"/>
        </w:r>
        <w:r w:rsidR="00E57698">
          <w:rPr>
            <w:noProof/>
            <w:webHidden/>
          </w:rPr>
          <w:t>14</w:t>
        </w:r>
        <w:r w:rsidR="00E57698">
          <w:rPr>
            <w:noProof/>
            <w:webHidden/>
          </w:rPr>
          <w:fldChar w:fldCharType="end"/>
        </w:r>
      </w:hyperlink>
    </w:p>
    <w:p w14:paraId="58E78F24" w14:textId="453ADA55"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35" w:history="1">
        <w:r w:rsidR="00E57698" w:rsidRPr="005521E2">
          <w:rPr>
            <w:rStyle w:val="Hyperlink"/>
            <w:noProof/>
          </w:rPr>
          <w:t>Case in pregnancy</w:t>
        </w:r>
        <w:r w:rsidR="00E57698">
          <w:rPr>
            <w:noProof/>
            <w:webHidden/>
          </w:rPr>
          <w:tab/>
        </w:r>
        <w:r w:rsidR="00E57698">
          <w:rPr>
            <w:noProof/>
            <w:webHidden/>
          </w:rPr>
          <w:fldChar w:fldCharType="begin"/>
        </w:r>
        <w:r w:rsidR="00E57698">
          <w:rPr>
            <w:noProof/>
            <w:webHidden/>
          </w:rPr>
          <w:instrText xml:space="preserve"> PAGEREF _Toc112812735 \h </w:instrText>
        </w:r>
        <w:r w:rsidR="00E57698">
          <w:rPr>
            <w:noProof/>
            <w:webHidden/>
          </w:rPr>
        </w:r>
        <w:r w:rsidR="00E57698">
          <w:rPr>
            <w:noProof/>
            <w:webHidden/>
          </w:rPr>
          <w:fldChar w:fldCharType="separate"/>
        </w:r>
        <w:r w:rsidR="00E57698">
          <w:rPr>
            <w:noProof/>
            <w:webHidden/>
          </w:rPr>
          <w:t>14</w:t>
        </w:r>
        <w:r w:rsidR="00E57698">
          <w:rPr>
            <w:noProof/>
            <w:webHidden/>
          </w:rPr>
          <w:fldChar w:fldCharType="end"/>
        </w:r>
      </w:hyperlink>
    </w:p>
    <w:p w14:paraId="466B3630" w14:textId="11B52139"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36" w:history="1">
        <w:r w:rsidR="00E57698" w:rsidRPr="005521E2">
          <w:rPr>
            <w:rStyle w:val="Hyperlink"/>
            <w:noProof/>
          </w:rPr>
          <w:t>Additional information about the infection</w:t>
        </w:r>
        <w:r w:rsidR="00E57698">
          <w:rPr>
            <w:noProof/>
            <w:webHidden/>
          </w:rPr>
          <w:tab/>
        </w:r>
        <w:r w:rsidR="00E57698">
          <w:rPr>
            <w:noProof/>
            <w:webHidden/>
          </w:rPr>
          <w:fldChar w:fldCharType="begin"/>
        </w:r>
        <w:r w:rsidR="00E57698">
          <w:rPr>
            <w:noProof/>
            <w:webHidden/>
          </w:rPr>
          <w:instrText xml:space="preserve"> PAGEREF _Toc112812736 \h </w:instrText>
        </w:r>
        <w:r w:rsidR="00E57698">
          <w:rPr>
            <w:noProof/>
            <w:webHidden/>
          </w:rPr>
        </w:r>
        <w:r w:rsidR="00E57698">
          <w:rPr>
            <w:noProof/>
            <w:webHidden/>
          </w:rPr>
          <w:fldChar w:fldCharType="separate"/>
        </w:r>
        <w:r w:rsidR="00E57698">
          <w:rPr>
            <w:noProof/>
            <w:webHidden/>
          </w:rPr>
          <w:t>15</w:t>
        </w:r>
        <w:r w:rsidR="00E57698">
          <w:rPr>
            <w:noProof/>
            <w:webHidden/>
          </w:rPr>
          <w:fldChar w:fldCharType="end"/>
        </w:r>
      </w:hyperlink>
    </w:p>
    <w:p w14:paraId="1A0AAEAD" w14:textId="59023386"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37" w:history="1">
        <w:r w:rsidR="00E57698" w:rsidRPr="005521E2">
          <w:rPr>
            <w:rStyle w:val="Hyperlink"/>
            <w:noProof/>
          </w:rPr>
          <w:t>Data quality and completeness</w:t>
        </w:r>
        <w:r w:rsidR="00E57698">
          <w:rPr>
            <w:noProof/>
            <w:webHidden/>
          </w:rPr>
          <w:tab/>
        </w:r>
        <w:r w:rsidR="00E57698">
          <w:rPr>
            <w:noProof/>
            <w:webHidden/>
          </w:rPr>
          <w:fldChar w:fldCharType="begin"/>
        </w:r>
        <w:r w:rsidR="00E57698">
          <w:rPr>
            <w:noProof/>
            <w:webHidden/>
          </w:rPr>
          <w:instrText xml:space="preserve"> PAGEREF _Toc112812737 \h </w:instrText>
        </w:r>
        <w:r w:rsidR="00E57698">
          <w:rPr>
            <w:noProof/>
            <w:webHidden/>
          </w:rPr>
        </w:r>
        <w:r w:rsidR="00E57698">
          <w:rPr>
            <w:noProof/>
            <w:webHidden/>
          </w:rPr>
          <w:fldChar w:fldCharType="separate"/>
        </w:r>
        <w:r w:rsidR="00E57698">
          <w:rPr>
            <w:noProof/>
            <w:webHidden/>
          </w:rPr>
          <w:t>15</w:t>
        </w:r>
        <w:r w:rsidR="00E57698">
          <w:rPr>
            <w:noProof/>
            <w:webHidden/>
          </w:rPr>
          <w:fldChar w:fldCharType="end"/>
        </w:r>
      </w:hyperlink>
    </w:p>
    <w:p w14:paraId="26DBD128" w14:textId="43A4B49E"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38" w:history="1">
        <w:r w:rsidR="00E57698" w:rsidRPr="005521E2">
          <w:rPr>
            <w:rStyle w:val="Hyperlink"/>
            <w:noProof/>
          </w:rPr>
          <w:t>Vaccination data</w:t>
        </w:r>
        <w:r w:rsidR="00E57698">
          <w:rPr>
            <w:noProof/>
            <w:webHidden/>
          </w:rPr>
          <w:tab/>
        </w:r>
        <w:r w:rsidR="00E57698">
          <w:rPr>
            <w:noProof/>
            <w:webHidden/>
          </w:rPr>
          <w:fldChar w:fldCharType="begin"/>
        </w:r>
        <w:r w:rsidR="00E57698">
          <w:rPr>
            <w:noProof/>
            <w:webHidden/>
          </w:rPr>
          <w:instrText xml:space="preserve"> PAGEREF _Toc112812738 \h </w:instrText>
        </w:r>
        <w:r w:rsidR="00E57698">
          <w:rPr>
            <w:noProof/>
            <w:webHidden/>
          </w:rPr>
        </w:r>
        <w:r w:rsidR="00E57698">
          <w:rPr>
            <w:noProof/>
            <w:webHidden/>
          </w:rPr>
          <w:fldChar w:fldCharType="separate"/>
        </w:r>
        <w:r w:rsidR="00E57698">
          <w:rPr>
            <w:noProof/>
            <w:webHidden/>
          </w:rPr>
          <w:t>16</w:t>
        </w:r>
        <w:r w:rsidR="00E57698">
          <w:rPr>
            <w:noProof/>
            <w:webHidden/>
          </w:rPr>
          <w:fldChar w:fldCharType="end"/>
        </w:r>
      </w:hyperlink>
    </w:p>
    <w:p w14:paraId="59F3A8BF" w14:textId="67A35030"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39" w:history="1">
        <w:r w:rsidR="00E57698" w:rsidRPr="005521E2">
          <w:rPr>
            <w:rStyle w:val="Hyperlink"/>
            <w:noProof/>
          </w:rPr>
          <w:t>Data quality and completeness</w:t>
        </w:r>
        <w:r w:rsidR="00E57698">
          <w:rPr>
            <w:noProof/>
            <w:webHidden/>
          </w:rPr>
          <w:tab/>
        </w:r>
        <w:r w:rsidR="00E57698">
          <w:rPr>
            <w:noProof/>
            <w:webHidden/>
          </w:rPr>
          <w:fldChar w:fldCharType="begin"/>
        </w:r>
        <w:r w:rsidR="00E57698">
          <w:rPr>
            <w:noProof/>
            <w:webHidden/>
          </w:rPr>
          <w:instrText xml:space="preserve"> PAGEREF _Toc112812739 \h </w:instrText>
        </w:r>
        <w:r w:rsidR="00E57698">
          <w:rPr>
            <w:noProof/>
            <w:webHidden/>
          </w:rPr>
        </w:r>
        <w:r w:rsidR="00E57698">
          <w:rPr>
            <w:noProof/>
            <w:webHidden/>
          </w:rPr>
          <w:fldChar w:fldCharType="separate"/>
        </w:r>
        <w:r w:rsidR="00E57698">
          <w:rPr>
            <w:noProof/>
            <w:webHidden/>
          </w:rPr>
          <w:t>16</w:t>
        </w:r>
        <w:r w:rsidR="00E57698">
          <w:rPr>
            <w:noProof/>
            <w:webHidden/>
          </w:rPr>
          <w:fldChar w:fldCharType="end"/>
        </w:r>
      </w:hyperlink>
    </w:p>
    <w:p w14:paraId="739D9095" w14:textId="3BE5D01B"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40" w:history="1">
        <w:r w:rsidR="00E57698" w:rsidRPr="005521E2">
          <w:rPr>
            <w:rStyle w:val="Hyperlink"/>
            <w:noProof/>
          </w:rPr>
          <w:t>Maternal outcomes</w:t>
        </w:r>
        <w:r w:rsidR="00E57698">
          <w:rPr>
            <w:noProof/>
            <w:webHidden/>
          </w:rPr>
          <w:tab/>
        </w:r>
        <w:r w:rsidR="00E57698">
          <w:rPr>
            <w:noProof/>
            <w:webHidden/>
          </w:rPr>
          <w:fldChar w:fldCharType="begin"/>
        </w:r>
        <w:r w:rsidR="00E57698">
          <w:rPr>
            <w:noProof/>
            <w:webHidden/>
          </w:rPr>
          <w:instrText xml:space="preserve"> PAGEREF _Toc112812740 \h </w:instrText>
        </w:r>
        <w:r w:rsidR="00E57698">
          <w:rPr>
            <w:noProof/>
            <w:webHidden/>
          </w:rPr>
        </w:r>
        <w:r w:rsidR="00E57698">
          <w:rPr>
            <w:noProof/>
            <w:webHidden/>
          </w:rPr>
          <w:fldChar w:fldCharType="separate"/>
        </w:r>
        <w:r w:rsidR="00E57698">
          <w:rPr>
            <w:noProof/>
            <w:webHidden/>
          </w:rPr>
          <w:t>16</w:t>
        </w:r>
        <w:r w:rsidR="00E57698">
          <w:rPr>
            <w:noProof/>
            <w:webHidden/>
          </w:rPr>
          <w:fldChar w:fldCharType="end"/>
        </w:r>
      </w:hyperlink>
    </w:p>
    <w:p w14:paraId="7EC0A53A" w14:textId="7EC95249"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41" w:history="1">
        <w:r w:rsidR="00E57698" w:rsidRPr="005521E2">
          <w:rPr>
            <w:rStyle w:val="Hyperlink"/>
            <w:noProof/>
          </w:rPr>
          <w:t>Admissions to hospital/intensive care</w:t>
        </w:r>
        <w:r w:rsidR="00E57698">
          <w:rPr>
            <w:noProof/>
            <w:webHidden/>
          </w:rPr>
          <w:tab/>
        </w:r>
        <w:r w:rsidR="00E57698">
          <w:rPr>
            <w:noProof/>
            <w:webHidden/>
          </w:rPr>
          <w:fldChar w:fldCharType="begin"/>
        </w:r>
        <w:r w:rsidR="00E57698">
          <w:rPr>
            <w:noProof/>
            <w:webHidden/>
          </w:rPr>
          <w:instrText xml:space="preserve"> PAGEREF _Toc112812741 \h </w:instrText>
        </w:r>
        <w:r w:rsidR="00E57698">
          <w:rPr>
            <w:noProof/>
            <w:webHidden/>
          </w:rPr>
        </w:r>
        <w:r w:rsidR="00E57698">
          <w:rPr>
            <w:noProof/>
            <w:webHidden/>
          </w:rPr>
          <w:fldChar w:fldCharType="separate"/>
        </w:r>
        <w:r w:rsidR="00E57698">
          <w:rPr>
            <w:noProof/>
            <w:webHidden/>
          </w:rPr>
          <w:t>16</w:t>
        </w:r>
        <w:r w:rsidR="00E57698">
          <w:rPr>
            <w:noProof/>
            <w:webHidden/>
          </w:rPr>
          <w:fldChar w:fldCharType="end"/>
        </w:r>
      </w:hyperlink>
    </w:p>
    <w:p w14:paraId="3F8FA113" w14:textId="252115BE"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42" w:history="1">
        <w:r w:rsidR="00E57698" w:rsidRPr="005521E2">
          <w:rPr>
            <w:rStyle w:val="Hyperlink"/>
            <w:noProof/>
          </w:rPr>
          <w:t>Deaths</w:t>
        </w:r>
        <w:r w:rsidR="00E57698">
          <w:rPr>
            <w:noProof/>
            <w:webHidden/>
          </w:rPr>
          <w:tab/>
        </w:r>
        <w:r w:rsidR="00E57698">
          <w:rPr>
            <w:noProof/>
            <w:webHidden/>
          </w:rPr>
          <w:fldChar w:fldCharType="begin"/>
        </w:r>
        <w:r w:rsidR="00E57698">
          <w:rPr>
            <w:noProof/>
            <w:webHidden/>
          </w:rPr>
          <w:instrText xml:space="preserve"> PAGEREF _Toc112812742 \h </w:instrText>
        </w:r>
        <w:r w:rsidR="00E57698">
          <w:rPr>
            <w:noProof/>
            <w:webHidden/>
          </w:rPr>
        </w:r>
        <w:r w:rsidR="00E57698">
          <w:rPr>
            <w:noProof/>
            <w:webHidden/>
          </w:rPr>
          <w:fldChar w:fldCharType="separate"/>
        </w:r>
        <w:r w:rsidR="00E57698">
          <w:rPr>
            <w:noProof/>
            <w:webHidden/>
          </w:rPr>
          <w:t>16</w:t>
        </w:r>
        <w:r w:rsidR="00E57698">
          <w:rPr>
            <w:noProof/>
            <w:webHidden/>
          </w:rPr>
          <w:fldChar w:fldCharType="end"/>
        </w:r>
      </w:hyperlink>
    </w:p>
    <w:p w14:paraId="04232B40" w14:textId="5685B22A"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43" w:history="1">
        <w:r w:rsidR="00E57698" w:rsidRPr="005521E2">
          <w:rPr>
            <w:rStyle w:val="Hyperlink"/>
            <w:noProof/>
          </w:rPr>
          <w:t>Neonatal outcomes</w:t>
        </w:r>
        <w:r w:rsidR="00E57698">
          <w:rPr>
            <w:noProof/>
            <w:webHidden/>
          </w:rPr>
          <w:tab/>
        </w:r>
        <w:r w:rsidR="00E57698">
          <w:rPr>
            <w:noProof/>
            <w:webHidden/>
          </w:rPr>
          <w:fldChar w:fldCharType="begin"/>
        </w:r>
        <w:r w:rsidR="00E57698">
          <w:rPr>
            <w:noProof/>
            <w:webHidden/>
          </w:rPr>
          <w:instrText xml:space="preserve"> PAGEREF _Toc112812743 \h </w:instrText>
        </w:r>
        <w:r w:rsidR="00E57698">
          <w:rPr>
            <w:noProof/>
            <w:webHidden/>
          </w:rPr>
        </w:r>
        <w:r w:rsidR="00E57698">
          <w:rPr>
            <w:noProof/>
            <w:webHidden/>
          </w:rPr>
          <w:fldChar w:fldCharType="separate"/>
        </w:r>
        <w:r w:rsidR="00E57698">
          <w:rPr>
            <w:noProof/>
            <w:webHidden/>
          </w:rPr>
          <w:t>17</w:t>
        </w:r>
        <w:r w:rsidR="00E57698">
          <w:rPr>
            <w:noProof/>
            <w:webHidden/>
          </w:rPr>
          <w:fldChar w:fldCharType="end"/>
        </w:r>
      </w:hyperlink>
    </w:p>
    <w:p w14:paraId="543EE574" w14:textId="34838EC2"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44" w:history="1">
        <w:r w:rsidR="00E57698" w:rsidRPr="005521E2">
          <w:rPr>
            <w:rStyle w:val="Hyperlink"/>
            <w:noProof/>
          </w:rPr>
          <w:t>Neonatal infection</w:t>
        </w:r>
        <w:r w:rsidR="00E57698">
          <w:rPr>
            <w:noProof/>
            <w:webHidden/>
          </w:rPr>
          <w:tab/>
        </w:r>
        <w:r w:rsidR="00E57698">
          <w:rPr>
            <w:noProof/>
            <w:webHidden/>
          </w:rPr>
          <w:fldChar w:fldCharType="begin"/>
        </w:r>
        <w:r w:rsidR="00E57698">
          <w:rPr>
            <w:noProof/>
            <w:webHidden/>
          </w:rPr>
          <w:instrText xml:space="preserve"> PAGEREF _Toc112812744 \h </w:instrText>
        </w:r>
        <w:r w:rsidR="00E57698">
          <w:rPr>
            <w:noProof/>
            <w:webHidden/>
          </w:rPr>
        </w:r>
        <w:r w:rsidR="00E57698">
          <w:rPr>
            <w:noProof/>
            <w:webHidden/>
          </w:rPr>
          <w:fldChar w:fldCharType="separate"/>
        </w:r>
        <w:r w:rsidR="00E57698">
          <w:rPr>
            <w:noProof/>
            <w:webHidden/>
          </w:rPr>
          <w:t>17</w:t>
        </w:r>
        <w:r w:rsidR="00E57698">
          <w:rPr>
            <w:noProof/>
            <w:webHidden/>
          </w:rPr>
          <w:fldChar w:fldCharType="end"/>
        </w:r>
      </w:hyperlink>
    </w:p>
    <w:p w14:paraId="0BF57D9E" w14:textId="798F59EC"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45" w:history="1">
        <w:r w:rsidR="00E57698" w:rsidRPr="005521E2">
          <w:rPr>
            <w:rStyle w:val="Hyperlink"/>
            <w:noProof/>
          </w:rPr>
          <w:t>Neonatal death</w:t>
        </w:r>
        <w:r w:rsidR="00E57698">
          <w:rPr>
            <w:noProof/>
            <w:webHidden/>
          </w:rPr>
          <w:tab/>
        </w:r>
        <w:r w:rsidR="00E57698">
          <w:rPr>
            <w:noProof/>
            <w:webHidden/>
          </w:rPr>
          <w:fldChar w:fldCharType="begin"/>
        </w:r>
        <w:r w:rsidR="00E57698">
          <w:rPr>
            <w:noProof/>
            <w:webHidden/>
          </w:rPr>
          <w:instrText xml:space="preserve"> PAGEREF _Toc112812745 \h </w:instrText>
        </w:r>
        <w:r w:rsidR="00E57698">
          <w:rPr>
            <w:noProof/>
            <w:webHidden/>
          </w:rPr>
        </w:r>
        <w:r w:rsidR="00E57698">
          <w:rPr>
            <w:noProof/>
            <w:webHidden/>
          </w:rPr>
          <w:fldChar w:fldCharType="separate"/>
        </w:r>
        <w:r w:rsidR="00E57698">
          <w:rPr>
            <w:noProof/>
            <w:webHidden/>
          </w:rPr>
          <w:t>17</w:t>
        </w:r>
        <w:r w:rsidR="00E57698">
          <w:rPr>
            <w:noProof/>
            <w:webHidden/>
          </w:rPr>
          <w:fldChar w:fldCharType="end"/>
        </w:r>
      </w:hyperlink>
    </w:p>
    <w:p w14:paraId="63E0CE25" w14:textId="4FAA0798"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46" w:history="1">
        <w:r w:rsidR="00E57698" w:rsidRPr="005521E2">
          <w:rPr>
            <w:rStyle w:val="Hyperlink"/>
            <w:noProof/>
          </w:rPr>
          <w:t>Neonatal admissions</w:t>
        </w:r>
        <w:r w:rsidR="00E57698">
          <w:rPr>
            <w:noProof/>
            <w:webHidden/>
          </w:rPr>
          <w:tab/>
        </w:r>
        <w:r w:rsidR="00E57698">
          <w:rPr>
            <w:noProof/>
            <w:webHidden/>
          </w:rPr>
          <w:fldChar w:fldCharType="begin"/>
        </w:r>
        <w:r w:rsidR="00E57698">
          <w:rPr>
            <w:noProof/>
            <w:webHidden/>
          </w:rPr>
          <w:instrText xml:space="preserve"> PAGEREF _Toc112812746 \h </w:instrText>
        </w:r>
        <w:r w:rsidR="00E57698">
          <w:rPr>
            <w:noProof/>
            <w:webHidden/>
          </w:rPr>
        </w:r>
        <w:r w:rsidR="00E57698">
          <w:rPr>
            <w:noProof/>
            <w:webHidden/>
          </w:rPr>
          <w:fldChar w:fldCharType="separate"/>
        </w:r>
        <w:r w:rsidR="00E57698">
          <w:rPr>
            <w:noProof/>
            <w:webHidden/>
          </w:rPr>
          <w:t>17</w:t>
        </w:r>
        <w:r w:rsidR="00E57698">
          <w:rPr>
            <w:noProof/>
            <w:webHidden/>
          </w:rPr>
          <w:fldChar w:fldCharType="end"/>
        </w:r>
      </w:hyperlink>
    </w:p>
    <w:p w14:paraId="425140AD" w14:textId="442B0AE6"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47" w:history="1">
        <w:r w:rsidR="00E57698" w:rsidRPr="005521E2">
          <w:rPr>
            <w:rStyle w:val="Hyperlink"/>
            <w:noProof/>
          </w:rPr>
          <w:t>Congenital anomalies</w:t>
        </w:r>
        <w:r w:rsidR="00E57698">
          <w:rPr>
            <w:noProof/>
            <w:webHidden/>
          </w:rPr>
          <w:tab/>
        </w:r>
        <w:r w:rsidR="00E57698">
          <w:rPr>
            <w:noProof/>
            <w:webHidden/>
          </w:rPr>
          <w:fldChar w:fldCharType="begin"/>
        </w:r>
        <w:r w:rsidR="00E57698">
          <w:rPr>
            <w:noProof/>
            <w:webHidden/>
          </w:rPr>
          <w:instrText xml:space="preserve"> PAGEREF _Toc112812747 \h </w:instrText>
        </w:r>
        <w:r w:rsidR="00E57698">
          <w:rPr>
            <w:noProof/>
            <w:webHidden/>
          </w:rPr>
        </w:r>
        <w:r w:rsidR="00E57698">
          <w:rPr>
            <w:noProof/>
            <w:webHidden/>
          </w:rPr>
          <w:fldChar w:fldCharType="separate"/>
        </w:r>
        <w:r w:rsidR="00E57698">
          <w:rPr>
            <w:noProof/>
            <w:webHidden/>
          </w:rPr>
          <w:t>17</w:t>
        </w:r>
        <w:r w:rsidR="00E57698">
          <w:rPr>
            <w:noProof/>
            <w:webHidden/>
          </w:rPr>
          <w:fldChar w:fldCharType="end"/>
        </w:r>
      </w:hyperlink>
    </w:p>
    <w:p w14:paraId="422B0184" w14:textId="6F2C6A15"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48" w:history="1">
        <w:r w:rsidR="00E57698" w:rsidRPr="005521E2">
          <w:rPr>
            <w:rStyle w:val="Hyperlink"/>
            <w:noProof/>
          </w:rPr>
          <w:t>Definitions and calculations used</w:t>
        </w:r>
        <w:r w:rsidR="00E57698">
          <w:rPr>
            <w:noProof/>
            <w:webHidden/>
          </w:rPr>
          <w:tab/>
        </w:r>
        <w:r w:rsidR="00E57698">
          <w:rPr>
            <w:noProof/>
            <w:webHidden/>
          </w:rPr>
          <w:fldChar w:fldCharType="begin"/>
        </w:r>
        <w:r w:rsidR="00E57698">
          <w:rPr>
            <w:noProof/>
            <w:webHidden/>
          </w:rPr>
          <w:instrText xml:space="preserve"> PAGEREF _Toc112812748 \h </w:instrText>
        </w:r>
        <w:r w:rsidR="00E57698">
          <w:rPr>
            <w:noProof/>
            <w:webHidden/>
          </w:rPr>
        </w:r>
        <w:r w:rsidR="00E57698">
          <w:rPr>
            <w:noProof/>
            <w:webHidden/>
          </w:rPr>
          <w:fldChar w:fldCharType="separate"/>
        </w:r>
        <w:r w:rsidR="00E57698">
          <w:rPr>
            <w:noProof/>
            <w:webHidden/>
          </w:rPr>
          <w:t>18</w:t>
        </w:r>
        <w:r w:rsidR="00E57698">
          <w:rPr>
            <w:noProof/>
            <w:webHidden/>
          </w:rPr>
          <w:fldChar w:fldCharType="end"/>
        </w:r>
      </w:hyperlink>
    </w:p>
    <w:p w14:paraId="06E60889" w14:textId="2AF4564E"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49" w:history="1">
        <w:r w:rsidR="00E57698" w:rsidRPr="005521E2">
          <w:rPr>
            <w:rStyle w:val="Hyperlink"/>
            <w:noProof/>
          </w:rPr>
          <w:t>Trimester</w:t>
        </w:r>
        <w:r w:rsidR="00E57698">
          <w:rPr>
            <w:noProof/>
            <w:webHidden/>
          </w:rPr>
          <w:tab/>
        </w:r>
        <w:r w:rsidR="00E57698">
          <w:rPr>
            <w:noProof/>
            <w:webHidden/>
          </w:rPr>
          <w:fldChar w:fldCharType="begin"/>
        </w:r>
        <w:r w:rsidR="00E57698">
          <w:rPr>
            <w:noProof/>
            <w:webHidden/>
          </w:rPr>
          <w:instrText xml:space="preserve"> PAGEREF _Toc112812749 \h </w:instrText>
        </w:r>
        <w:r w:rsidR="00E57698">
          <w:rPr>
            <w:noProof/>
            <w:webHidden/>
          </w:rPr>
        </w:r>
        <w:r w:rsidR="00E57698">
          <w:rPr>
            <w:noProof/>
            <w:webHidden/>
          </w:rPr>
          <w:fldChar w:fldCharType="separate"/>
        </w:r>
        <w:r w:rsidR="00E57698">
          <w:rPr>
            <w:noProof/>
            <w:webHidden/>
          </w:rPr>
          <w:t>18</w:t>
        </w:r>
        <w:r w:rsidR="00E57698">
          <w:rPr>
            <w:noProof/>
            <w:webHidden/>
          </w:rPr>
          <w:fldChar w:fldCharType="end"/>
        </w:r>
      </w:hyperlink>
    </w:p>
    <w:p w14:paraId="41E2329B" w14:textId="0C620194"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50" w:history="1">
        <w:r w:rsidR="00E57698" w:rsidRPr="005521E2">
          <w:rPr>
            <w:rStyle w:val="Hyperlink"/>
            <w:noProof/>
          </w:rPr>
          <w:t>Impacts of infections</w:t>
        </w:r>
        <w:r w:rsidR="00E57698">
          <w:rPr>
            <w:noProof/>
            <w:webHidden/>
          </w:rPr>
          <w:tab/>
        </w:r>
        <w:r w:rsidR="00E57698">
          <w:rPr>
            <w:noProof/>
            <w:webHidden/>
          </w:rPr>
          <w:fldChar w:fldCharType="begin"/>
        </w:r>
        <w:r w:rsidR="00E57698">
          <w:rPr>
            <w:noProof/>
            <w:webHidden/>
          </w:rPr>
          <w:instrText xml:space="preserve"> PAGEREF _Toc112812750 \h </w:instrText>
        </w:r>
        <w:r w:rsidR="00E57698">
          <w:rPr>
            <w:noProof/>
            <w:webHidden/>
          </w:rPr>
        </w:r>
        <w:r w:rsidR="00E57698">
          <w:rPr>
            <w:noProof/>
            <w:webHidden/>
          </w:rPr>
          <w:fldChar w:fldCharType="separate"/>
        </w:r>
        <w:r w:rsidR="00E57698">
          <w:rPr>
            <w:noProof/>
            <w:webHidden/>
          </w:rPr>
          <w:t>18</w:t>
        </w:r>
        <w:r w:rsidR="00E57698">
          <w:rPr>
            <w:noProof/>
            <w:webHidden/>
          </w:rPr>
          <w:fldChar w:fldCharType="end"/>
        </w:r>
      </w:hyperlink>
    </w:p>
    <w:p w14:paraId="1DBC3F0D" w14:textId="6DFAA52D"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51" w:history="1">
        <w:r w:rsidR="00E57698" w:rsidRPr="005521E2">
          <w:rPr>
            <w:rStyle w:val="Hyperlink"/>
            <w:noProof/>
          </w:rPr>
          <w:t>Grouping outcomes</w:t>
        </w:r>
        <w:r w:rsidR="00E57698">
          <w:rPr>
            <w:noProof/>
            <w:webHidden/>
          </w:rPr>
          <w:tab/>
        </w:r>
        <w:r w:rsidR="00E57698">
          <w:rPr>
            <w:noProof/>
            <w:webHidden/>
          </w:rPr>
          <w:fldChar w:fldCharType="begin"/>
        </w:r>
        <w:r w:rsidR="00E57698">
          <w:rPr>
            <w:noProof/>
            <w:webHidden/>
          </w:rPr>
          <w:instrText xml:space="preserve"> PAGEREF _Toc112812751 \h </w:instrText>
        </w:r>
        <w:r w:rsidR="00E57698">
          <w:rPr>
            <w:noProof/>
            <w:webHidden/>
          </w:rPr>
        </w:r>
        <w:r w:rsidR="00E57698">
          <w:rPr>
            <w:noProof/>
            <w:webHidden/>
          </w:rPr>
          <w:fldChar w:fldCharType="separate"/>
        </w:r>
        <w:r w:rsidR="00E57698">
          <w:rPr>
            <w:noProof/>
            <w:webHidden/>
          </w:rPr>
          <w:t>18</w:t>
        </w:r>
        <w:r w:rsidR="00E57698">
          <w:rPr>
            <w:noProof/>
            <w:webHidden/>
          </w:rPr>
          <w:fldChar w:fldCharType="end"/>
        </w:r>
      </w:hyperlink>
    </w:p>
    <w:p w14:paraId="59CB87EC" w14:textId="011A48D3"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52" w:history="1">
        <w:r w:rsidR="00E57698" w:rsidRPr="005521E2">
          <w:rPr>
            <w:rStyle w:val="Hyperlink"/>
            <w:noProof/>
            <w:lang w:eastAsia="en-GB"/>
          </w:rPr>
          <w:t>Feasible gestation ranges</w:t>
        </w:r>
        <w:r w:rsidR="00E57698">
          <w:rPr>
            <w:noProof/>
            <w:webHidden/>
          </w:rPr>
          <w:tab/>
        </w:r>
        <w:r w:rsidR="00E57698">
          <w:rPr>
            <w:noProof/>
            <w:webHidden/>
          </w:rPr>
          <w:fldChar w:fldCharType="begin"/>
        </w:r>
        <w:r w:rsidR="00E57698">
          <w:rPr>
            <w:noProof/>
            <w:webHidden/>
          </w:rPr>
          <w:instrText xml:space="preserve"> PAGEREF _Toc112812752 \h </w:instrText>
        </w:r>
        <w:r w:rsidR="00E57698">
          <w:rPr>
            <w:noProof/>
            <w:webHidden/>
          </w:rPr>
        </w:r>
        <w:r w:rsidR="00E57698">
          <w:rPr>
            <w:noProof/>
            <w:webHidden/>
          </w:rPr>
          <w:fldChar w:fldCharType="separate"/>
        </w:r>
        <w:r w:rsidR="00E57698">
          <w:rPr>
            <w:noProof/>
            <w:webHidden/>
          </w:rPr>
          <w:t>19</w:t>
        </w:r>
        <w:r w:rsidR="00E57698">
          <w:rPr>
            <w:noProof/>
            <w:webHidden/>
          </w:rPr>
          <w:fldChar w:fldCharType="end"/>
        </w:r>
      </w:hyperlink>
    </w:p>
    <w:p w14:paraId="702A5D65" w14:textId="71D1B111"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53" w:history="1">
        <w:r w:rsidR="00E57698" w:rsidRPr="005521E2">
          <w:rPr>
            <w:rStyle w:val="Hyperlink"/>
            <w:noProof/>
          </w:rPr>
          <w:t>Imputed gestations</w:t>
        </w:r>
        <w:r w:rsidR="00E57698">
          <w:rPr>
            <w:noProof/>
            <w:webHidden/>
          </w:rPr>
          <w:tab/>
        </w:r>
        <w:r w:rsidR="00E57698">
          <w:rPr>
            <w:noProof/>
            <w:webHidden/>
          </w:rPr>
          <w:fldChar w:fldCharType="begin"/>
        </w:r>
        <w:r w:rsidR="00E57698">
          <w:rPr>
            <w:noProof/>
            <w:webHidden/>
          </w:rPr>
          <w:instrText xml:space="preserve"> PAGEREF _Toc112812753 \h </w:instrText>
        </w:r>
        <w:r w:rsidR="00E57698">
          <w:rPr>
            <w:noProof/>
            <w:webHidden/>
          </w:rPr>
        </w:r>
        <w:r w:rsidR="00E57698">
          <w:rPr>
            <w:noProof/>
            <w:webHidden/>
          </w:rPr>
          <w:fldChar w:fldCharType="separate"/>
        </w:r>
        <w:r w:rsidR="00E57698">
          <w:rPr>
            <w:noProof/>
            <w:webHidden/>
          </w:rPr>
          <w:t>19</w:t>
        </w:r>
        <w:r w:rsidR="00E57698">
          <w:rPr>
            <w:noProof/>
            <w:webHidden/>
          </w:rPr>
          <w:fldChar w:fldCharType="end"/>
        </w:r>
      </w:hyperlink>
    </w:p>
    <w:p w14:paraId="244DE4C7" w14:textId="40BE96C0"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54" w:history="1">
        <w:r w:rsidR="00E57698" w:rsidRPr="005521E2">
          <w:rPr>
            <w:rStyle w:val="Hyperlink"/>
            <w:noProof/>
          </w:rPr>
          <w:t>Vaccine calculations:</w:t>
        </w:r>
        <w:r w:rsidR="00E57698">
          <w:rPr>
            <w:noProof/>
            <w:webHidden/>
          </w:rPr>
          <w:tab/>
        </w:r>
        <w:r w:rsidR="00E57698">
          <w:rPr>
            <w:noProof/>
            <w:webHidden/>
          </w:rPr>
          <w:fldChar w:fldCharType="begin"/>
        </w:r>
        <w:r w:rsidR="00E57698">
          <w:rPr>
            <w:noProof/>
            <w:webHidden/>
          </w:rPr>
          <w:instrText xml:space="preserve"> PAGEREF _Toc112812754 \h </w:instrText>
        </w:r>
        <w:r w:rsidR="00E57698">
          <w:rPr>
            <w:noProof/>
            <w:webHidden/>
          </w:rPr>
        </w:r>
        <w:r w:rsidR="00E57698">
          <w:rPr>
            <w:noProof/>
            <w:webHidden/>
          </w:rPr>
          <w:fldChar w:fldCharType="separate"/>
        </w:r>
        <w:r w:rsidR="00E57698">
          <w:rPr>
            <w:noProof/>
            <w:webHidden/>
          </w:rPr>
          <w:t>20</w:t>
        </w:r>
        <w:r w:rsidR="00E57698">
          <w:rPr>
            <w:noProof/>
            <w:webHidden/>
          </w:rPr>
          <w:fldChar w:fldCharType="end"/>
        </w:r>
      </w:hyperlink>
    </w:p>
    <w:p w14:paraId="5B4E6E26" w14:textId="5DD825E7"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55" w:history="1">
        <w:r w:rsidR="00E57698" w:rsidRPr="005521E2">
          <w:rPr>
            <w:rStyle w:val="Hyperlink"/>
            <w:noProof/>
          </w:rPr>
          <w:t>Comparability with other Scottish statistics</w:t>
        </w:r>
        <w:r w:rsidR="00E57698">
          <w:rPr>
            <w:noProof/>
            <w:webHidden/>
          </w:rPr>
          <w:tab/>
        </w:r>
        <w:r w:rsidR="00E57698">
          <w:rPr>
            <w:noProof/>
            <w:webHidden/>
          </w:rPr>
          <w:fldChar w:fldCharType="begin"/>
        </w:r>
        <w:r w:rsidR="00E57698">
          <w:rPr>
            <w:noProof/>
            <w:webHidden/>
          </w:rPr>
          <w:instrText xml:space="preserve"> PAGEREF _Toc112812755 \h </w:instrText>
        </w:r>
        <w:r w:rsidR="00E57698">
          <w:rPr>
            <w:noProof/>
            <w:webHidden/>
          </w:rPr>
        </w:r>
        <w:r w:rsidR="00E57698">
          <w:rPr>
            <w:noProof/>
            <w:webHidden/>
          </w:rPr>
          <w:fldChar w:fldCharType="separate"/>
        </w:r>
        <w:r w:rsidR="00E57698">
          <w:rPr>
            <w:noProof/>
            <w:webHidden/>
          </w:rPr>
          <w:t>21</w:t>
        </w:r>
        <w:r w:rsidR="00E57698">
          <w:rPr>
            <w:noProof/>
            <w:webHidden/>
          </w:rPr>
          <w:fldChar w:fldCharType="end"/>
        </w:r>
      </w:hyperlink>
    </w:p>
    <w:p w14:paraId="6AE4890F" w14:textId="00B92FF8"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56" w:history="1">
        <w:r w:rsidR="00E57698" w:rsidRPr="005521E2">
          <w:rPr>
            <w:rStyle w:val="Hyperlink"/>
            <w:noProof/>
          </w:rPr>
          <w:t>Accuracy and reliability</w:t>
        </w:r>
        <w:r w:rsidR="00E57698">
          <w:rPr>
            <w:noProof/>
            <w:webHidden/>
          </w:rPr>
          <w:tab/>
        </w:r>
        <w:r w:rsidR="00E57698">
          <w:rPr>
            <w:noProof/>
            <w:webHidden/>
          </w:rPr>
          <w:fldChar w:fldCharType="begin"/>
        </w:r>
        <w:r w:rsidR="00E57698">
          <w:rPr>
            <w:noProof/>
            <w:webHidden/>
          </w:rPr>
          <w:instrText xml:space="preserve"> PAGEREF _Toc112812756 \h </w:instrText>
        </w:r>
        <w:r w:rsidR="00E57698">
          <w:rPr>
            <w:noProof/>
            <w:webHidden/>
          </w:rPr>
        </w:r>
        <w:r w:rsidR="00E57698">
          <w:rPr>
            <w:noProof/>
            <w:webHidden/>
          </w:rPr>
          <w:fldChar w:fldCharType="separate"/>
        </w:r>
        <w:r w:rsidR="00E57698">
          <w:rPr>
            <w:noProof/>
            <w:webHidden/>
          </w:rPr>
          <w:t>21</w:t>
        </w:r>
        <w:r w:rsidR="00E57698">
          <w:rPr>
            <w:noProof/>
            <w:webHidden/>
          </w:rPr>
          <w:fldChar w:fldCharType="end"/>
        </w:r>
      </w:hyperlink>
    </w:p>
    <w:p w14:paraId="5C6AFBCF" w14:textId="6770B3F3" w:rsidR="00E57698" w:rsidRDefault="00000000">
      <w:pPr>
        <w:pStyle w:val="TOC1"/>
        <w:tabs>
          <w:tab w:val="right" w:leader="dot" w:pos="9912"/>
        </w:tabs>
        <w:rPr>
          <w:rFonts w:asciiTheme="minorHAnsi" w:eastAsiaTheme="minorEastAsia" w:hAnsiTheme="minorHAnsi"/>
          <w:noProof/>
          <w:color w:val="auto"/>
          <w:sz w:val="22"/>
          <w:lang w:val="en-US" w:eastAsia="ja-JP"/>
        </w:rPr>
      </w:pPr>
      <w:hyperlink w:anchor="_Toc112812757" w:history="1">
        <w:r w:rsidR="00E57698" w:rsidRPr="005521E2">
          <w:rPr>
            <w:rStyle w:val="Hyperlink"/>
            <w:noProof/>
          </w:rPr>
          <w:t>Glossary</w:t>
        </w:r>
        <w:r w:rsidR="00E57698">
          <w:rPr>
            <w:noProof/>
            <w:webHidden/>
          </w:rPr>
          <w:tab/>
        </w:r>
        <w:r w:rsidR="00E57698">
          <w:rPr>
            <w:noProof/>
            <w:webHidden/>
          </w:rPr>
          <w:fldChar w:fldCharType="begin"/>
        </w:r>
        <w:r w:rsidR="00E57698">
          <w:rPr>
            <w:noProof/>
            <w:webHidden/>
          </w:rPr>
          <w:instrText xml:space="preserve"> PAGEREF _Toc112812757 \h </w:instrText>
        </w:r>
        <w:r w:rsidR="00E57698">
          <w:rPr>
            <w:noProof/>
            <w:webHidden/>
          </w:rPr>
        </w:r>
        <w:r w:rsidR="00E57698">
          <w:rPr>
            <w:noProof/>
            <w:webHidden/>
          </w:rPr>
          <w:fldChar w:fldCharType="separate"/>
        </w:r>
        <w:r w:rsidR="00E57698">
          <w:rPr>
            <w:noProof/>
            <w:webHidden/>
          </w:rPr>
          <w:t>22</w:t>
        </w:r>
        <w:r w:rsidR="00E57698">
          <w:rPr>
            <w:noProof/>
            <w:webHidden/>
          </w:rPr>
          <w:fldChar w:fldCharType="end"/>
        </w:r>
      </w:hyperlink>
    </w:p>
    <w:p w14:paraId="0F4B1BAE" w14:textId="50E79583" w:rsidR="00E57698" w:rsidRDefault="00000000">
      <w:pPr>
        <w:pStyle w:val="TOC1"/>
        <w:tabs>
          <w:tab w:val="right" w:leader="dot" w:pos="9912"/>
        </w:tabs>
        <w:rPr>
          <w:rFonts w:asciiTheme="minorHAnsi" w:eastAsiaTheme="minorEastAsia" w:hAnsiTheme="minorHAnsi"/>
          <w:noProof/>
          <w:color w:val="auto"/>
          <w:sz w:val="22"/>
          <w:lang w:val="en-US" w:eastAsia="ja-JP"/>
        </w:rPr>
      </w:pPr>
      <w:hyperlink w:anchor="_Toc112812758" w:history="1">
        <w:r w:rsidR="00E57698" w:rsidRPr="005521E2">
          <w:rPr>
            <w:rStyle w:val="Hyperlink"/>
            <w:noProof/>
          </w:rPr>
          <w:t>Appendices</w:t>
        </w:r>
        <w:r w:rsidR="00E57698">
          <w:rPr>
            <w:noProof/>
            <w:webHidden/>
          </w:rPr>
          <w:tab/>
        </w:r>
        <w:r w:rsidR="00E57698">
          <w:rPr>
            <w:noProof/>
            <w:webHidden/>
          </w:rPr>
          <w:fldChar w:fldCharType="begin"/>
        </w:r>
        <w:r w:rsidR="00E57698">
          <w:rPr>
            <w:noProof/>
            <w:webHidden/>
          </w:rPr>
          <w:instrText xml:space="preserve"> PAGEREF _Toc112812758 \h </w:instrText>
        </w:r>
        <w:r w:rsidR="00E57698">
          <w:rPr>
            <w:noProof/>
            <w:webHidden/>
          </w:rPr>
        </w:r>
        <w:r w:rsidR="00E57698">
          <w:rPr>
            <w:noProof/>
            <w:webHidden/>
          </w:rPr>
          <w:fldChar w:fldCharType="separate"/>
        </w:r>
        <w:r w:rsidR="00E57698">
          <w:rPr>
            <w:noProof/>
            <w:webHidden/>
          </w:rPr>
          <w:t>24</w:t>
        </w:r>
        <w:r w:rsidR="00E57698">
          <w:rPr>
            <w:noProof/>
            <w:webHidden/>
          </w:rPr>
          <w:fldChar w:fldCharType="end"/>
        </w:r>
      </w:hyperlink>
    </w:p>
    <w:p w14:paraId="4F718FC4" w14:textId="0083B44A"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59" w:history="1">
        <w:r w:rsidR="00E57698" w:rsidRPr="005521E2">
          <w:rPr>
            <w:rStyle w:val="Hyperlink"/>
            <w:noProof/>
          </w:rPr>
          <w:t>Appendix 1 – Background information</w:t>
        </w:r>
        <w:r w:rsidR="00E57698">
          <w:rPr>
            <w:noProof/>
            <w:webHidden/>
          </w:rPr>
          <w:tab/>
        </w:r>
        <w:r w:rsidR="00E57698">
          <w:rPr>
            <w:noProof/>
            <w:webHidden/>
          </w:rPr>
          <w:fldChar w:fldCharType="begin"/>
        </w:r>
        <w:r w:rsidR="00E57698">
          <w:rPr>
            <w:noProof/>
            <w:webHidden/>
          </w:rPr>
          <w:instrText xml:space="preserve"> PAGEREF _Toc112812759 \h </w:instrText>
        </w:r>
        <w:r w:rsidR="00E57698">
          <w:rPr>
            <w:noProof/>
            <w:webHidden/>
          </w:rPr>
        </w:r>
        <w:r w:rsidR="00E57698">
          <w:rPr>
            <w:noProof/>
            <w:webHidden/>
          </w:rPr>
          <w:fldChar w:fldCharType="separate"/>
        </w:r>
        <w:r w:rsidR="00E57698">
          <w:rPr>
            <w:noProof/>
            <w:webHidden/>
          </w:rPr>
          <w:t>24</w:t>
        </w:r>
        <w:r w:rsidR="00E57698">
          <w:rPr>
            <w:noProof/>
            <w:webHidden/>
          </w:rPr>
          <w:fldChar w:fldCharType="end"/>
        </w:r>
      </w:hyperlink>
    </w:p>
    <w:p w14:paraId="52A53CD3" w14:textId="7F57EBFF"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60" w:history="1">
        <w:r w:rsidR="00E57698" w:rsidRPr="005521E2">
          <w:rPr>
            <w:rStyle w:val="Hyperlink"/>
            <w:noProof/>
          </w:rPr>
          <w:t>Data Completeness</w:t>
        </w:r>
        <w:r w:rsidR="00E57698">
          <w:rPr>
            <w:noProof/>
            <w:webHidden/>
          </w:rPr>
          <w:tab/>
        </w:r>
        <w:r w:rsidR="00E57698">
          <w:rPr>
            <w:noProof/>
            <w:webHidden/>
          </w:rPr>
          <w:fldChar w:fldCharType="begin"/>
        </w:r>
        <w:r w:rsidR="00E57698">
          <w:rPr>
            <w:noProof/>
            <w:webHidden/>
          </w:rPr>
          <w:instrText xml:space="preserve"> PAGEREF _Toc112812760 \h </w:instrText>
        </w:r>
        <w:r w:rsidR="00E57698">
          <w:rPr>
            <w:noProof/>
            <w:webHidden/>
          </w:rPr>
        </w:r>
        <w:r w:rsidR="00E57698">
          <w:rPr>
            <w:noProof/>
            <w:webHidden/>
          </w:rPr>
          <w:fldChar w:fldCharType="separate"/>
        </w:r>
        <w:r w:rsidR="00E57698">
          <w:rPr>
            <w:noProof/>
            <w:webHidden/>
          </w:rPr>
          <w:t>24</w:t>
        </w:r>
        <w:r w:rsidR="00E57698">
          <w:rPr>
            <w:noProof/>
            <w:webHidden/>
          </w:rPr>
          <w:fldChar w:fldCharType="end"/>
        </w:r>
      </w:hyperlink>
    </w:p>
    <w:p w14:paraId="281B56B3" w14:textId="716D642D"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61" w:history="1">
        <w:r w:rsidR="00E57698" w:rsidRPr="005521E2">
          <w:rPr>
            <w:rStyle w:val="Hyperlink"/>
            <w:noProof/>
          </w:rPr>
          <w:t>Appendix 2 – Coding of outcomes</w:t>
        </w:r>
        <w:r w:rsidR="00E57698">
          <w:rPr>
            <w:noProof/>
            <w:webHidden/>
          </w:rPr>
          <w:tab/>
        </w:r>
        <w:r w:rsidR="00E57698">
          <w:rPr>
            <w:noProof/>
            <w:webHidden/>
          </w:rPr>
          <w:fldChar w:fldCharType="begin"/>
        </w:r>
        <w:r w:rsidR="00E57698">
          <w:rPr>
            <w:noProof/>
            <w:webHidden/>
          </w:rPr>
          <w:instrText xml:space="preserve"> PAGEREF _Toc112812761 \h </w:instrText>
        </w:r>
        <w:r w:rsidR="00E57698">
          <w:rPr>
            <w:noProof/>
            <w:webHidden/>
          </w:rPr>
        </w:r>
        <w:r w:rsidR="00E57698">
          <w:rPr>
            <w:noProof/>
            <w:webHidden/>
          </w:rPr>
          <w:fldChar w:fldCharType="separate"/>
        </w:r>
        <w:r w:rsidR="00E57698">
          <w:rPr>
            <w:noProof/>
            <w:webHidden/>
          </w:rPr>
          <w:t>25</w:t>
        </w:r>
        <w:r w:rsidR="00E57698">
          <w:rPr>
            <w:noProof/>
            <w:webHidden/>
          </w:rPr>
          <w:fldChar w:fldCharType="end"/>
        </w:r>
      </w:hyperlink>
    </w:p>
    <w:p w14:paraId="3BD9E805" w14:textId="6D35CCDA"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62" w:history="1">
        <w:r w:rsidR="00E57698" w:rsidRPr="005521E2">
          <w:rPr>
            <w:rStyle w:val="Hyperlink"/>
            <w:noProof/>
          </w:rPr>
          <w:t>Identifying pregnancy outcomes – coding rules</w:t>
        </w:r>
        <w:r w:rsidR="00E57698">
          <w:rPr>
            <w:noProof/>
            <w:webHidden/>
          </w:rPr>
          <w:tab/>
        </w:r>
        <w:r w:rsidR="00E57698">
          <w:rPr>
            <w:noProof/>
            <w:webHidden/>
          </w:rPr>
          <w:fldChar w:fldCharType="begin"/>
        </w:r>
        <w:r w:rsidR="00E57698">
          <w:rPr>
            <w:noProof/>
            <w:webHidden/>
          </w:rPr>
          <w:instrText xml:space="preserve"> PAGEREF _Toc112812762 \h </w:instrText>
        </w:r>
        <w:r w:rsidR="00E57698">
          <w:rPr>
            <w:noProof/>
            <w:webHidden/>
          </w:rPr>
        </w:r>
        <w:r w:rsidR="00E57698">
          <w:rPr>
            <w:noProof/>
            <w:webHidden/>
          </w:rPr>
          <w:fldChar w:fldCharType="separate"/>
        </w:r>
        <w:r w:rsidR="00E57698">
          <w:rPr>
            <w:noProof/>
            <w:webHidden/>
          </w:rPr>
          <w:t>25</w:t>
        </w:r>
        <w:r w:rsidR="00E57698">
          <w:rPr>
            <w:noProof/>
            <w:webHidden/>
          </w:rPr>
          <w:fldChar w:fldCharType="end"/>
        </w:r>
      </w:hyperlink>
    </w:p>
    <w:p w14:paraId="31A6DD3C" w14:textId="517DC2F4"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63" w:history="1">
        <w:r w:rsidR="00E57698" w:rsidRPr="005521E2">
          <w:rPr>
            <w:rStyle w:val="Hyperlink"/>
            <w:noProof/>
          </w:rPr>
          <w:t>SMR01 flagged admissions</w:t>
        </w:r>
        <w:r w:rsidR="00E57698">
          <w:rPr>
            <w:noProof/>
            <w:webHidden/>
          </w:rPr>
          <w:tab/>
        </w:r>
        <w:r w:rsidR="00E57698">
          <w:rPr>
            <w:noProof/>
            <w:webHidden/>
          </w:rPr>
          <w:fldChar w:fldCharType="begin"/>
        </w:r>
        <w:r w:rsidR="00E57698">
          <w:rPr>
            <w:noProof/>
            <w:webHidden/>
          </w:rPr>
          <w:instrText xml:space="preserve"> PAGEREF _Toc112812763 \h </w:instrText>
        </w:r>
        <w:r w:rsidR="00E57698">
          <w:rPr>
            <w:noProof/>
            <w:webHidden/>
          </w:rPr>
        </w:r>
        <w:r w:rsidR="00E57698">
          <w:rPr>
            <w:noProof/>
            <w:webHidden/>
          </w:rPr>
          <w:fldChar w:fldCharType="separate"/>
        </w:r>
        <w:r w:rsidR="00E57698">
          <w:rPr>
            <w:noProof/>
            <w:webHidden/>
          </w:rPr>
          <w:t>26</w:t>
        </w:r>
        <w:r w:rsidR="00E57698">
          <w:rPr>
            <w:noProof/>
            <w:webHidden/>
          </w:rPr>
          <w:fldChar w:fldCharType="end"/>
        </w:r>
      </w:hyperlink>
    </w:p>
    <w:p w14:paraId="69822355" w14:textId="0ADFA2A0" w:rsidR="00E57698" w:rsidRDefault="00000000">
      <w:pPr>
        <w:pStyle w:val="TOC3"/>
        <w:tabs>
          <w:tab w:val="right" w:leader="dot" w:pos="9912"/>
        </w:tabs>
        <w:rPr>
          <w:rFonts w:asciiTheme="minorHAnsi" w:eastAsiaTheme="minorEastAsia" w:hAnsiTheme="minorHAnsi"/>
          <w:noProof/>
          <w:color w:val="auto"/>
          <w:sz w:val="22"/>
          <w:lang w:val="en-US" w:eastAsia="ja-JP"/>
        </w:rPr>
      </w:pPr>
      <w:hyperlink w:anchor="_Toc112812764" w:history="1">
        <w:r w:rsidR="00E57698" w:rsidRPr="005521E2">
          <w:rPr>
            <w:rStyle w:val="Hyperlink"/>
            <w:noProof/>
          </w:rPr>
          <w:t>Scottish Index of Multiple Deprivation</w:t>
        </w:r>
        <w:r w:rsidR="00E57698">
          <w:rPr>
            <w:noProof/>
            <w:webHidden/>
          </w:rPr>
          <w:tab/>
        </w:r>
        <w:r w:rsidR="00E57698">
          <w:rPr>
            <w:noProof/>
            <w:webHidden/>
          </w:rPr>
          <w:fldChar w:fldCharType="begin"/>
        </w:r>
        <w:r w:rsidR="00E57698">
          <w:rPr>
            <w:noProof/>
            <w:webHidden/>
          </w:rPr>
          <w:instrText xml:space="preserve"> PAGEREF _Toc112812764 \h </w:instrText>
        </w:r>
        <w:r w:rsidR="00E57698">
          <w:rPr>
            <w:noProof/>
            <w:webHidden/>
          </w:rPr>
        </w:r>
        <w:r w:rsidR="00E57698">
          <w:rPr>
            <w:noProof/>
            <w:webHidden/>
          </w:rPr>
          <w:fldChar w:fldCharType="separate"/>
        </w:r>
        <w:r w:rsidR="00E57698">
          <w:rPr>
            <w:noProof/>
            <w:webHidden/>
          </w:rPr>
          <w:t>26</w:t>
        </w:r>
        <w:r w:rsidR="00E57698">
          <w:rPr>
            <w:noProof/>
            <w:webHidden/>
          </w:rPr>
          <w:fldChar w:fldCharType="end"/>
        </w:r>
      </w:hyperlink>
    </w:p>
    <w:p w14:paraId="40925A3B" w14:textId="1BC91AA6"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65" w:history="1">
        <w:r w:rsidR="00E57698" w:rsidRPr="005521E2">
          <w:rPr>
            <w:rStyle w:val="Hyperlink"/>
            <w:noProof/>
          </w:rPr>
          <w:t>Appendix 3 – Publication Metadata</w:t>
        </w:r>
        <w:r w:rsidR="00E57698">
          <w:rPr>
            <w:noProof/>
            <w:webHidden/>
          </w:rPr>
          <w:tab/>
        </w:r>
        <w:r w:rsidR="00E57698">
          <w:rPr>
            <w:noProof/>
            <w:webHidden/>
          </w:rPr>
          <w:fldChar w:fldCharType="begin"/>
        </w:r>
        <w:r w:rsidR="00E57698">
          <w:rPr>
            <w:noProof/>
            <w:webHidden/>
          </w:rPr>
          <w:instrText xml:space="preserve"> PAGEREF _Toc112812765 \h </w:instrText>
        </w:r>
        <w:r w:rsidR="00E57698">
          <w:rPr>
            <w:noProof/>
            <w:webHidden/>
          </w:rPr>
        </w:r>
        <w:r w:rsidR="00E57698">
          <w:rPr>
            <w:noProof/>
            <w:webHidden/>
          </w:rPr>
          <w:fldChar w:fldCharType="separate"/>
        </w:r>
        <w:r w:rsidR="00E57698">
          <w:rPr>
            <w:noProof/>
            <w:webHidden/>
          </w:rPr>
          <w:t>28</w:t>
        </w:r>
        <w:r w:rsidR="00E57698">
          <w:rPr>
            <w:noProof/>
            <w:webHidden/>
          </w:rPr>
          <w:fldChar w:fldCharType="end"/>
        </w:r>
      </w:hyperlink>
    </w:p>
    <w:p w14:paraId="499C67EB" w14:textId="33116F45"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66" w:history="1">
        <w:r w:rsidR="00E57698" w:rsidRPr="005521E2">
          <w:rPr>
            <w:rStyle w:val="Hyperlink"/>
            <w:noProof/>
          </w:rPr>
          <w:t>Appendix 3 – Early access details</w:t>
        </w:r>
        <w:r w:rsidR="00E57698">
          <w:rPr>
            <w:noProof/>
            <w:webHidden/>
          </w:rPr>
          <w:tab/>
        </w:r>
        <w:r w:rsidR="00E57698">
          <w:rPr>
            <w:noProof/>
            <w:webHidden/>
          </w:rPr>
          <w:fldChar w:fldCharType="begin"/>
        </w:r>
        <w:r w:rsidR="00E57698">
          <w:rPr>
            <w:noProof/>
            <w:webHidden/>
          </w:rPr>
          <w:instrText xml:space="preserve"> PAGEREF _Toc112812766 \h </w:instrText>
        </w:r>
        <w:r w:rsidR="00E57698">
          <w:rPr>
            <w:noProof/>
            <w:webHidden/>
          </w:rPr>
        </w:r>
        <w:r w:rsidR="00E57698">
          <w:rPr>
            <w:noProof/>
            <w:webHidden/>
          </w:rPr>
          <w:fldChar w:fldCharType="separate"/>
        </w:r>
        <w:r w:rsidR="00E57698">
          <w:rPr>
            <w:noProof/>
            <w:webHidden/>
          </w:rPr>
          <w:t>30</w:t>
        </w:r>
        <w:r w:rsidR="00E57698">
          <w:rPr>
            <w:noProof/>
            <w:webHidden/>
          </w:rPr>
          <w:fldChar w:fldCharType="end"/>
        </w:r>
      </w:hyperlink>
    </w:p>
    <w:p w14:paraId="104B7E16" w14:textId="284FED6A" w:rsidR="00E57698" w:rsidRDefault="00000000">
      <w:pPr>
        <w:pStyle w:val="TOC2"/>
        <w:tabs>
          <w:tab w:val="right" w:leader="dot" w:pos="9912"/>
        </w:tabs>
        <w:rPr>
          <w:rFonts w:asciiTheme="minorHAnsi" w:eastAsiaTheme="minorEastAsia" w:hAnsiTheme="minorHAnsi"/>
          <w:noProof/>
          <w:color w:val="auto"/>
          <w:sz w:val="22"/>
          <w:lang w:val="en-US" w:eastAsia="ja-JP"/>
        </w:rPr>
      </w:pPr>
      <w:hyperlink w:anchor="_Toc112812767" w:history="1">
        <w:r w:rsidR="00E57698" w:rsidRPr="005521E2">
          <w:rPr>
            <w:rStyle w:val="Hyperlink"/>
            <w:noProof/>
          </w:rPr>
          <w:t>Appendix 4 – ISD and Official Statistics</w:t>
        </w:r>
        <w:r w:rsidR="00E57698">
          <w:rPr>
            <w:noProof/>
            <w:webHidden/>
          </w:rPr>
          <w:tab/>
        </w:r>
        <w:r w:rsidR="00E57698">
          <w:rPr>
            <w:noProof/>
            <w:webHidden/>
          </w:rPr>
          <w:fldChar w:fldCharType="begin"/>
        </w:r>
        <w:r w:rsidR="00E57698">
          <w:rPr>
            <w:noProof/>
            <w:webHidden/>
          </w:rPr>
          <w:instrText xml:space="preserve"> PAGEREF _Toc112812767 \h </w:instrText>
        </w:r>
        <w:r w:rsidR="00E57698">
          <w:rPr>
            <w:noProof/>
            <w:webHidden/>
          </w:rPr>
        </w:r>
        <w:r w:rsidR="00E57698">
          <w:rPr>
            <w:noProof/>
            <w:webHidden/>
          </w:rPr>
          <w:fldChar w:fldCharType="separate"/>
        </w:r>
        <w:r w:rsidR="00E57698">
          <w:rPr>
            <w:noProof/>
            <w:webHidden/>
          </w:rPr>
          <w:t>31</w:t>
        </w:r>
        <w:r w:rsidR="00E57698">
          <w:rPr>
            <w:noProof/>
            <w:webHidden/>
          </w:rPr>
          <w:fldChar w:fldCharType="end"/>
        </w:r>
      </w:hyperlink>
    </w:p>
    <w:p w14:paraId="0B7FD69B" w14:textId="3B30D20E" w:rsidR="00B75147" w:rsidRDefault="00C561ED" w:rsidP="009B1105">
      <w:pPr>
        <w:pStyle w:val="Heading1"/>
      </w:pPr>
      <w:r>
        <w:fldChar w:fldCharType="end"/>
      </w:r>
    </w:p>
    <w:p w14:paraId="42589FCC" w14:textId="77777777" w:rsidR="00B75147" w:rsidRDefault="00B75147" w:rsidP="00B75147">
      <w:pPr>
        <w:rPr>
          <w:rFonts w:eastAsiaTheme="majorEastAsia" w:cstheme="majorBidi"/>
          <w:color w:val="6C2383"/>
          <w:sz w:val="32"/>
          <w:szCs w:val="28"/>
        </w:rPr>
      </w:pPr>
      <w:r>
        <w:br w:type="page"/>
      </w:r>
    </w:p>
    <w:p w14:paraId="5CF72462" w14:textId="77777777" w:rsidR="001D518A" w:rsidRDefault="00D376B5" w:rsidP="009B1105">
      <w:pPr>
        <w:pStyle w:val="Heading1"/>
      </w:pPr>
      <w:bookmarkStart w:id="8" w:name="_Toc112812715"/>
      <w:r>
        <w:lastRenderedPageBreak/>
        <w:t>Context</w:t>
      </w:r>
      <w:bookmarkEnd w:id="8"/>
    </w:p>
    <w:p w14:paraId="103BA430" w14:textId="34DCCD0B" w:rsidR="00AF2752" w:rsidRDefault="4FEC93E5" w:rsidP="00242DC9">
      <w:r>
        <w:t xml:space="preserve">This technical report accompanies the </w:t>
      </w:r>
      <w:r w:rsidR="2A49DFE4">
        <w:t>COPS Publication September 2022</w:t>
      </w:r>
      <w:r>
        <w:t xml:space="preserve"> publication</w:t>
      </w:r>
      <w:r w:rsidR="10EFD26C">
        <w:t xml:space="preserve"> report</w:t>
      </w:r>
      <w:r w:rsidR="1977C563">
        <w:t xml:space="preserve"> and data dictionary</w:t>
      </w:r>
      <w:r w:rsidR="2F3F2E53">
        <w:t xml:space="preserve">. It provides </w:t>
      </w:r>
      <w:r>
        <w:t xml:space="preserve">background information on </w:t>
      </w:r>
      <w:r w:rsidR="2F3F2E53">
        <w:t xml:space="preserve">the methods used </w:t>
      </w:r>
      <w:r w:rsidR="2A49DFE4">
        <w:t xml:space="preserve">to produce the estimates of COVID-19 </w:t>
      </w:r>
      <w:r w:rsidR="468E50BD">
        <w:t xml:space="preserve">infection and COVID-19 vaccination </w:t>
      </w:r>
      <w:r w:rsidR="2A49DFE4">
        <w:t xml:space="preserve">in pregnant women </w:t>
      </w:r>
      <w:r w:rsidR="2F3F2E53">
        <w:t>in Scotland presented in that report.</w:t>
      </w:r>
    </w:p>
    <w:p w14:paraId="08EFD1C3" w14:textId="77777777" w:rsidR="00341251" w:rsidRPr="00922B9F" w:rsidRDefault="00341251" w:rsidP="00922B9F"/>
    <w:p w14:paraId="734EC90E" w14:textId="77777777" w:rsidR="00003FF8" w:rsidRDefault="008550A5" w:rsidP="00341251">
      <w:pPr>
        <w:pStyle w:val="Heading1"/>
        <w:pageBreakBefore/>
      </w:pPr>
      <w:bookmarkStart w:id="9" w:name="_Methods"/>
      <w:bookmarkStart w:id="10" w:name="_Toc112812716"/>
      <w:bookmarkEnd w:id="9"/>
      <w:r>
        <w:lastRenderedPageBreak/>
        <w:t>Methods</w:t>
      </w:r>
      <w:bookmarkEnd w:id="10"/>
    </w:p>
    <w:p w14:paraId="3084062A" w14:textId="77777777" w:rsidR="00F65D28" w:rsidRDefault="00F65D28" w:rsidP="00F65D28">
      <w:pPr>
        <w:pStyle w:val="Heading2"/>
      </w:pPr>
      <w:bookmarkStart w:id="11" w:name="_Toc112812717"/>
      <w:bookmarkStart w:id="12" w:name="_Toc293391278"/>
      <w:bookmarkStart w:id="13" w:name="_Toc296938117"/>
      <w:bookmarkStart w:id="14" w:name="_Toc384907074"/>
      <w:bookmarkStart w:id="15" w:name="_Toc416869161"/>
      <w:bookmarkStart w:id="16" w:name="_Toc447629142"/>
      <w:r>
        <w:t>Overall aim of the analysis</w:t>
      </w:r>
      <w:bookmarkEnd w:id="11"/>
    </w:p>
    <w:p w14:paraId="53ED3846" w14:textId="056BF01E" w:rsidR="00327F82" w:rsidRDefault="190D44D7" w:rsidP="33CCA25C">
      <w:pPr>
        <w:rPr>
          <w:rFonts w:asciiTheme="minorHAnsi" w:eastAsiaTheme="minorEastAsia" w:hAnsiTheme="minorHAnsi"/>
        </w:rPr>
      </w:pPr>
      <w:r>
        <w:t xml:space="preserve">COVID-19 in Pregnancy in Scotland (COPS) is a new national prospective dynamic cohort utilising Scotland’s maternity and health care data. It is unique in that it is a national surveillance platform using routinely available population data to capture </w:t>
      </w:r>
      <w:commentRangeStart w:id="17"/>
      <w:r>
        <w:t>near</w:t>
      </w:r>
      <w:r w:rsidR="035A2B98">
        <w:t xml:space="preserve">ly </w:t>
      </w:r>
      <w:proofErr w:type="gramStart"/>
      <w:r w:rsidR="035A2B98">
        <w:t>all of</w:t>
      </w:r>
      <w:proofErr w:type="gramEnd"/>
      <w:r w:rsidR="035A2B98">
        <w:t xml:space="preserve"> the </w:t>
      </w:r>
      <w:r>
        <w:t>pregnancies</w:t>
      </w:r>
      <w:commentRangeEnd w:id="17"/>
      <w:r w:rsidR="00327F82">
        <w:rPr>
          <w:rStyle w:val="CommentReference"/>
        </w:rPr>
        <w:commentReference w:id="17"/>
      </w:r>
      <w:r>
        <w:t xml:space="preserve"> in Scotland, covering the whole pregnancy from conception to the end of the puerperium for women (41 days postpartum) and the end of the neonatal period (27 days postnatal) for babies.</w:t>
      </w:r>
    </w:p>
    <w:p w14:paraId="4E94A60D" w14:textId="03FCA7F7" w:rsidR="00327F82" w:rsidRDefault="190D44D7" w:rsidP="00327F82">
      <w:pPr>
        <w:rPr>
          <w:rFonts w:ascii="Times New Roman" w:eastAsia="Times New Roman" w:hAnsi="Times New Roman" w:cs="Times New Roman"/>
        </w:rPr>
      </w:pPr>
      <w:r>
        <w:t>COPS was created to describe the epidemiology of COVID-19 in pregnancy, the effect of SARS-CoV-2 infection on pregnancy outcomes and investigate the safety of COVID-19 vaccines among pregnant women. COPS includes all women in Scotland who were pregnant on 1</w:t>
      </w:r>
      <w:r w:rsidRPr="33CCA25C">
        <w:rPr>
          <w:vertAlign w:val="superscript"/>
        </w:rPr>
        <w:t>st</w:t>
      </w:r>
      <w:r>
        <w:t xml:space="preserve"> March 2020 or have subsequently become pregnant and thus could be potentially exposed to SARS-2-CoV or COVID-19 vaccination in pregnancy. The dynamic cohort is updated with new pregnancies and pregnancy outcomes monthly. </w:t>
      </w:r>
    </w:p>
    <w:p w14:paraId="37B32BA5" w14:textId="77777777" w:rsidR="00891D8E" w:rsidRDefault="00891D8E" w:rsidP="00D164BF"/>
    <w:p w14:paraId="6F9E3A7F" w14:textId="77777777" w:rsidR="00770F0D" w:rsidRDefault="00770F0D" w:rsidP="00F22840">
      <w:pPr>
        <w:pStyle w:val="Heading2"/>
      </w:pPr>
      <w:bookmarkStart w:id="18" w:name="_Toc112812718"/>
      <w:bookmarkEnd w:id="12"/>
      <w:bookmarkEnd w:id="13"/>
      <w:bookmarkEnd w:id="14"/>
      <w:bookmarkEnd w:id="15"/>
      <w:bookmarkEnd w:id="16"/>
      <w:r>
        <w:t xml:space="preserve">Identifying </w:t>
      </w:r>
      <w:r w:rsidR="00327F82">
        <w:t>pregnant women</w:t>
      </w:r>
      <w:bookmarkEnd w:id="18"/>
    </w:p>
    <w:p w14:paraId="06DF8F91" w14:textId="6B34A654" w:rsidR="00E24762" w:rsidRDefault="00327F82" w:rsidP="00AD08E8">
      <w:r w:rsidRPr="00327F82">
        <w:t>The cohort is generated by linking primary care records to maternity records, national birth and mortality records, other secondary health care data, together with laboratory results</w:t>
      </w:r>
      <w:r w:rsidR="00CB164F">
        <w:t xml:space="preserve"> of Covid-19 infection,</w:t>
      </w:r>
      <w:r w:rsidRPr="00327F82">
        <w:t xml:space="preserve"> and vaccination information. Combining these data sources allows comprehensive capture of the outcomes of all births and all pregnancy losses in women who attended healthcare services (except very early miscarriages where medical or midwifery advice was not sought).  Thus, COPS provides a robust platform for the study of viral effects and pharmacoepidemiologic research</w:t>
      </w:r>
      <w:r w:rsidR="00AD08E8">
        <w:t>.</w:t>
      </w:r>
    </w:p>
    <w:p w14:paraId="364223FF" w14:textId="204A4305" w:rsidR="00E24762" w:rsidRDefault="00AD08E8" w:rsidP="00E24762">
      <w:pPr>
        <w:pStyle w:val="Heading2"/>
      </w:pPr>
      <w:bookmarkStart w:id="19" w:name="_Toc112812719"/>
      <w:r>
        <w:t>Data sources</w:t>
      </w:r>
      <w:bookmarkEnd w:id="19"/>
    </w:p>
    <w:p w14:paraId="124169DA" w14:textId="6FEFD2A7" w:rsidR="00AD08E8" w:rsidRDefault="00E24762" w:rsidP="00AD08E8">
      <w:r>
        <w:t>Data sources</w:t>
      </w:r>
      <w:r w:rsidR="00AD08E8">
        <w:t xml:space="preserve"> </w:t>
      </w:r>
      <w:r w:rsidR="000A688A">
        <w:t xml:space="preserve">to identify </w:t>
      </w:r>
      <w:r w:rsidR="00AD08E8">
        <w:t>the cohort are as follows:</w:t>
      </w:r>
    </w:p>
    <w:p w14:paraId="24370702" w14:textId="56D0832A" w:rsidR="00891D8E" w:rsidRDefault="00891D8E">
      <w:pPr>
        <w:pStyle w:val="ListParagraph"/>
        <w:numPr>
          <w:ilvl w:val="0"/>
          <w:numId w:val="9"/>
        </w:numPr>
      </w:pPr>
      <w:r>
        <w:t>National Records of Scotland (NRS) statutory live birth registration records</w:t>
      </w:r>
    </w:p>
    <w:p w14:paraId="1844BCB3" w14:textId="5955CE31" w:rsidR="000A688A" w:rsidRDefault="6B7C439C" w:rsidP="33CCA25C">
      <w:pPr>
        <w:pStyle w:val="ListParagraph"/>
        <w:numPr>
          <w:ilvl w:val="0"/>
          <w:numId w:val="9"/>
        </w:numPr>
        <w:rPr>
          <w:rFonts w:eastAsia="Arial" w:cs="Arial"/>
        </w:rPr>
      </w:pPr>
      <w:r w:rsidRPr="33CCA25C">
        <w:rPr>
          <w:rFonts w:eastAsia="Arial" w:cs="Arial"/>
          <w:color w:val="333333"/>
          <w:shd w:val="clear" w:color="auto" w:fill="FFFFFF"/>
        </w:rPr>
        <w:t xml:space="preserve">NHS </w:t>
      </w:r>
      <w:r w:rsidR="5B56CA80" w:rsidRPr="33CCA25C">
        <w:rPr>
          <w:rFonts w:eastAsia="Arial" w:cs="Arial"/>
          <w:color w:val="333333"/>
          <w:shd w:val="clear" w:color="auto" w:fill="FFFFFF"/>
        </w:rPr>
        <w:t xml:space="preserve">Scotland </w:t>
      </w:r>
      <w:r w:rsidRPr="33CCA25C">
        <w:rPr>
          <w:rFonts w:eastAsia="Arial" w:cs="Arial"/>
          <w:color w:val="333333"/>
          <w:shd w:val="clear" w:color="auto" w:fill="FFFFFF"/>
        </w:rPr>
        <w:t>health board live births</w:t>
      </w:r>
    </w:p>
    <w:p w14:paraId="09A3244E" w14:textId="77777777" w:rsidR="006F425F" w:rsidRDefault="006F425F" w:rsidP="006F425F">
      <w:pPr>
        <w:pStyle w:val="ListParagraph"/>
        <w:numPr>
          <w:ilvl w:val="0"/>
          <w:numId w:val="9"/>
        </w:numPr>
      </w:pPr>
      <w:r>
        <w:t>Hospital maternity care delivery and abortion discharge records (SMR02)</w:t>
      </w:r>
    </w:p>
    <w:p w14:paraId="6E14AEB7" w14:textId="77777777" w:rsidR="00327F82" w:rsidRDefault="00327F82" w:rsidP="00327F82">
      <w:pPr>
        <w:pStyle w:val="ListParagraph"/>
        <w:numPr>
          <w:ilvl w:val="0"/>
          <w:numId w:val="9"/>
        </w:numPr>
      </w:pPr>
      <w:r>
        <w:t xml:space="preserve">Antenatal booking </w:t>
      </w:r>
    </w:p>
    <w:p w14:paraId="2A7F9E43" w14:textId="50679B5D" w:rsidR="00327F82" w:rsidRDefault="190D44D7" w:rsidP="00327F82">
      <w:pPr>
        <w:pStyle w:val="ListParagraph"/>
        <w:numPr>
          <w:ilvl w:val="0"/>
          <w:numId w:val="9"/>
        </w:numPr>
      </w:pPr>
      <w:r>
        <w:t xml:space="preserve">GP Data – </w:t>
      </w:r>
      <w:proofErr w:type="spellStart"/>
      <w:r>
        <w:t>Albasoft</w:t>
      </w:r>
      <w:proofErr w:type="spellEnd"/>
      <w:r w:rsidR="6B7C439C">
        <w:t xml:space="preserve"> (early losses)</w:t>
      </w:r>
    </w:p>
    <w:p w14:paraId="7CE74CDF" w14:textId="77777777" w:rsidR="00891D8E" w:rsidRDefault="00891D8E" w:rsidP="00327F82">
      <w:pPr>
        <w:pStyle w:val="ListParagraph"/>
        <w:numPr>
          <w:ilvl w:val="0"/>
          <w:numId w:val="9"/>
        </w:numPr>
      </w:pPr>
      <w:r>
        <w:t>NRS statutory stillbirth registration records</w:t>
      </w:r>
    </w:p>
    <w:p w14:paraId="696AA534" w14:textId="7FF222DD" w:rsidR="00891D8E" w:rsidRDefault="006F425F" w:rsidP="00891D8E">
      <w:pPr>
        <w:pStyle w:val="ListParagraph"/>
        <w:numPr>
          <w:ilvl w:val="0"/>
          <w:numId w:val="9"/>
        </w:numPr>
      </w:pPr>
      <w:r w:rsidRPr="003033D8">
        <w:t>Abortion Act Scotland (AAS) records:</w:t>
      </w:r>
      <w:r>
        <w:rPr>
          <w:rFonts w:ascii="Helvetica" w:hAnsi="Helvetica" w:cs="Helvetica"/>
          <w:color w:val="333333"/>
          <w:sz w:val="26"/>
          <w:szCs w:val="26"/>
          <w:shd w:val="clear" w:color="auto" w:fill="FFFFFF"/>
        </w:rPr>
        <w:t xml:space="preserve"> </w:t>
      </w:r>
      <w:r w:rsidR="00891D8E">
        <w:t>Statutory termination of pregnancy notification records</w:t>
      </w:r>
    </w:p>
    <w:p w14:paraId="3135A82B" w14:textId="1EA867AC" w:rsidR="000A688A" w:rsidRDefault="000A688A" w:rsidP="00891D8E">
      <w:pPr>
        <w:pStyle w:val="ListParagraph"/>
        <w:numPr>
          <w:ilvl w:val="0"/>
          <w:numId w:val="9"/>
        </w:numPr>
      </w:pPr>
      <w:r>
        <w:t xml:space="preserve">General hospital discharge to identify admission for early miscarriage, </w:t>
      </w:r>
      <w:proofErr w:type="gramStart"/>
      <w:r>
        <w:t>molar</w:t>
      </w:r>
      <w:proofErr w:type="gramEnd"/>
      <w:r>
        <w:t xml:space="preserve"> and ectopic pregnancies (SMR01)</w:t>
      </w:r>
    </w:p>
    <w:p w14:paraId="6605FACD" w14:textId="3D9E03C2" w:rsidR="000A688A" w:rsidRDefault="000A688A" w:rsidP="00891D8E">
      <w:pPr>
        <w:pStyle w:val="ListParagraph"/>
        <w:numPr>
          <w:ilvl w:val="0"/>
          <w:numId w:val="9"/>
        </w:numPr>
      </w:pPr>
      <w:r>
        <w:t xml:space="preserve">CHI database – to enhance linkage accuracy and fill in </w:t>
      </w:r>
      <w:r w:rsidR="004707AE">
        <w:t>missing demographic information</w:t>
      </w:r>
    </w:p>
    <w:p w14:paraId="11DA2ECD" w14:textId="77777777" w:rsidR="00DD3424" w:rsidRDefault="00DD3424" w:rsidP="000A688A"/>
    <w:p w14:paraId="6582FB6F" w14:textId="7B8028CD" w:rsidR="000A688A" w:rsidRDefault="000A688A" w:rsidP="000A688A">
      <w:r>
        <w:t xml:space="preserve">Additional data sources to identify infections, vaccinations, </w:t>
      </w:r>
      <w:proofErr w:type="gramStart"/>
      <w:r>
        <w:t>comorbidities</w:t>
      </w:r>
      <w:proofErr w:type="gramEnd"/>
      <w:r>
        <w:t xml:space="preserve"> and maternal and baby outcomes</w:t>
      </w:r>
      <w:r w:rsidR="00DC146B">
        <w:t>:</w:t>
      </w:r>
    </w:p>
    <w:p w14:paraId="225A7840" w14:textId="1191E6B9" w:rsidR="000A688A" w:rsidRDefault="06CB6F4C" w:rsidP="000A688A">
      <w:pPr>
        <w:pStyle w:val="bulletlist"/>
        <w:numPr>
          <w:ilvl w:val="0"/>
          <w:numId w:val="26"/>
        </w:numPr>
      </w:pPr>
      <w:r>
        <w:t>P</w:t>
      </w:r>
      <w:r w:rsidR="58B24900">
        <w:t xml:space="preserve">ositive </w:t>
      </w:r>
      <w:r w:rsidR="78687B76">
        <w:t xml:space="preserve">COVID-19 </w:t>
      </w:r>
      <w:r w:rsidR="58B24900">
        <w:t xml:space="preserve">test from the Test and </w:t>
      </w:r>
      <w:r w:rsidR="0A2C6A05">
        <w:t>P</w:t>
      </w:r>
      <w:r w:rsidR="58B24900">
        <w:t>rotect database</w:t>
      </w:r>
    </w:p>
    <w:p w14:paraId="15C899DC" w14:textId="3B701290" w:rsidR="000A688A" w:rsidRDefault="6B7C439C" w:rsidP="000A688A">
      <w:pPr>
        <w:pStyle w:val="ListParagraph"/>
        <w:numPr>
          <w:ilvl w:val="0"/>
          <w:numId w:val="26"/>
        </w:numPr>
      </w:pPr>
      <w:r>
        <w:t xml:space="preserve">Vaccination record from </w:t>
      </w:r>
      <w:r w:rsidR="51A09AA8">
        <w:t>NHS Scotland National Clinical Data Store (</w:t>
      </w:r>
      <w:proofErr w:type="gramStart"/>
      <w:r w:rsidR="51A09AA8">
        <w:t xml:space="preserve">NCDS) </w:t>
      </w:r>
      <w:r>
        <w:t xml:space="preserve"> database</w:t>
      </w:r>
      <w:proofErr w:type="gramEnd"/>
    </w:p>
    <w:p w14:paraId="1FA0A8E7" w14:textId="5ADE615E" w:rsidR="000A688A" w:rsidRDefault="000A688A" w:rsidP="000A688A">
      <w:pPr>
        <w:pStyle w:val="ListParagraph"/>
        <w:numPr>
          <w:ilvl w:val="0"/>
          <w:numId w:val="26"/>
        </w:numPr>
      </w:pPr>
      <w:r>
        <w:t>ICU admission records from SICSAG</w:t>
      </w:r>
      <w:r w:rsidR="003033D8">
        <w:t xml:space="preserve"> (for both pregnant women and neonates)</w:t>
      </w:r>
    </w:p>
    <w:p w14:paraId="5E582732" w14:textId="77777777" w:rsidR="000A688A" w:rsidRDefault="000A688A" w:rsidP="000A688A">
      <w:pPr>
        <w:pStyle w:val="ListParagraph"/>
        <w:numPr>
          <w:ilvl w:val="0"/>
          <w:numId w:val="26"/>
        </w:numPr>
      </w:pPr>
      <w:r>
        <w:t>NRS statutory death registration records for babies aged up to 1 year</w:t>
      </w:r>
    </w:p>
    <w:p w14:paraId="399958C8" w14:textId="31C0316D" w:rsidR="000A688A" w:rsidRDefault="000A688A" w:rsidP="000A688A">
      <w:pPr>
        <w:pStyle w:val="ListParagraph"/>
        <w:numPr>
          <w:ilvl w:val="0"/>
          <w:numId w:val="26"/>
        </w:numPr>
      </w:pPr>
      <w:r>
        <w:t>NRS statutory death registration to look for maternal deaths</w:t>
      </w:r>
    </w:p>
    <w:p w14:paraId="3534F8FE" w14:textId="1F2F7592" w:rsidR="000A688A" w:rsidRDefault="7613191D" w:rsidP="000A688A">
      <w:pPr>
        <w:pStyle w:val="ListParagraph"/>
        <w:numPr>
          <w:ilvl w:val="0"/>
          <w:numId w:val="26"/>
        </w:numPr>
      </w:pPr>
      <w:r>
        <w:t xml:space="preserve">Covid-19 </w:t>
      </w:r>
      <w:r w:rsidR="6B7C439C">
        <w:t>Shielding list</w:t>
      </w:r>
      <w:r w:rsidR="17D0F98A">
        <w:t xml:space="preserve"> /highly clinically vulnerable list</w:t>
      </w:r>
      <w:commentRangeStart w:id="20"/>
      <w:commentRangeEnd w:id="20"/>
      <w:r w:rsidR="000A688A">
        <w:rPr>
          <w:rStyle w:val="CommentReference"/>
        </w:rPr>
        <w:commentReference w:id="20"/>
      </w:r>
    </w:p>
    <w:p w14:paraId="274C00CA" w14:textId="61F9711A" w:rsidR="000A688A" w:rsidRDefault="000A688A" w:rsidP="000A688A">
      <w:pPr>
        <w:pStyle w:val="ListParagraph"/>
        <w:numPr>
          <w:ilvl w:val="0"/>
          <w:numId w:val="26"/>
        </w:numPr>
      </w:pPr>
      <w:r>
        <w:t>GP comorbidities data</w:t>
      </w:r>
    </w:p>
    <w:p w14:paraId="1DC9B3AE" w14:textId="08533761" w:rsidR="003033D8" w:rsidRDefault="003033D8" w:rsidP="003033D8">
      <w:pPr>
        <w:pStyle w:val="ListParagraph"/>
        <w:numPr>
          <w:ilvl w:val="0"/>
          <w:numId w:val="26"/>
        </w:numPr>
      </w:pPr>
      <w:r>
        <w:t>congenital anomalies</w:t>
      </w:r>
      <w:r w:rsidR="00DC146B">
        <w:t xml:space="preserve"> from CARDRRISS database</w:t>
      </w:r>
      <w:r>
        <w:t xml:space="preserve"> </w:t>
      </w:r>
    </w:p>
    <w:p w14:paraId="78BBEEBF" w14:textId="6717E103" w:rsidR="000A688A" w:rsidRDefault="003033D8" w:rsidP="000A688A">
      <w:pPr>
        <w:pStyle w:val="ListParagraph"/>
        <w:numPr>
          <w:ilvl w:val="0"/>
          <w:numId w:val="26"/>
        </w:numPr>
      </w:pPr>
      <w:r>
        <w:t xml:space="preserve">General hospital discharge (SMR01) records for mothers, stays with certain pregnancy related conditions and </w:t>
      </w:r>
      <w:r w:rsidR="4751D69C">
        <w:t>COVID</w:t>
      </w:r>
      <w:r>
        <w:t>-19</w:t>
      </w:r>
    </w:p>
    <w:p w14:paraId="1A3419CE" w14:textId="6B715D04" w:rsidR="003033D8" w:rsidRDefault="003033D8" w:rsidP="000A688A">
      <w:pPr>
        <w:pStyle w:val="ListParagraph"/>
        <w:numPr>
          <w:ilvl w:val="0"/>
          <w:numId w:val="26"/>
        </w:numPr>
      </w:pPr>
      <w:r>
        <w:t>All General hospital discharge (SMR01) records for neonates.</w:t>
      </w:r>
    </w:p>
    <w:p w14:paraId="3909F3BB" w14:textId="77777777" w:rsidR="000A688A" w:rsidRPr="00DD3424" w:rsidRDefault="000A688A" w:rsidP="33CCA25C"/>
    <w:p w14:paraId="309AF819" w14:textId="77777777" w:rsidR="007B153D" w:rsidRDefault="00CC6FEC" w:rsidP="00D569C9">
      <w:pPr>
        <w:pStyle w:val="Heading2"/>
        <w:pageBreakBefore/>
      </w:pPr>
      <w:bookmarkStart w:id="21" w:name="_Toc112812720"/>
      <w:r>
        <w:lastRenderedPageBreak/>
        <w:t>Who is in the cohort?</w:t>
      </w:r>
      <w:bookmarkEnd w:id="21"/>
    </w:p>
    <w:p w14:paraId="442CB185" w14:textId="60F0D6B7" w:rsidR="00564962" w:rsidRDefault="00CC6FEC" w:rsidP="00CC6FEC">
      <w:r w:rsidRPr="00CC6FEC">
        <w:t>COPS is a national dynamic cohort of all women who were pregnant on, or became pregnant after, 1st March 2020 (12). Ongoing pregnancies are identified from antenatal booking records. Completed pregnancies are identified from general and maternity hospital discharge records, GP records, statutory termination of pregnancy records, and statutory live and stillbirth registrations</w:t>
      </w:r>
      <w:r>
        <w:t xml:space="preserve">. </w:t>
      </w:r>
      <w:r w:rsidRPr="00CC6FEC">
        <w:t xml:space="preserve">Hospital and GP records capture women who have early pregnancy losses (miscarriage, molar </w:t>
      </w:r>
      <w:proofErr w:type="gramStart"/>
      <w:r w:rsidRPr="00CC6FEC">
        <w:t>pregnancy</w:t>
      </w:r>
      <w:proofErr w:type="gramEnd"/>
      <w:r w:rsidRPr="00CC6FEC">
        <w:t xml:space="preserve"> or ectopic pregnancy) and receive care from a healthcare provider. Women who had a very early pregnancy loss and who do not attend or notify their GP or attend hospital for care will not be included. However, we anticipate that these numbers will be small, as, in Scotland: </w:t>
      </w:r>
      <w:proofErr w:type="spellStart"/>
      <w:r w:rsidRPr="00CC6FEC">
        <w:t>i</w:t>
      </w:r>
      <w:proofErr w:type="spellEnd"/>
      <w:r w:rsidRPr="00CC6FEC">
        <w:t>) the National Health Service (NHS) provides free healthcare to all women; ii) pregnant women are advised to see their GP or attend an early pregnancy unit if they have any signs of a miscarriage; and iii) clinicians and miscarriage support groups have informed us that only a small minority of women have a miscarriage and do not seek care (21-23). As statutory birth records are used, we capture all births including home births (&lt;2% of births in Scotland), although clinical maternity data may be missing for a proportion of home births. There are no private obstetric services in Scotland.</w:t>
      </w:r>
    </w:p>
    <w:p w14:paraId="01A31E60" w14:textId="77777777" w:rsidR="00CC6FEC" w:rsidRDefault="00CC6FEC" w:rsidP="00CC6FEC"/>
    <w:p w14:paraId="69D1014B" w14:textId="77777777" w:rsidR="00CC6FEC" w:rsidRDefault="00CC6FEC" w:rsidP="00581CD4">
      <w:pPr>
        <w:rPr>
          <w:rFonts w:eastAsiaTheme="majorEastAsia" w:cstheme="majorBidi"/>
          <w:b/>
          <w:bCs/>
          <w:color w:val="404040" w:themeColor="text1" w:themeTint="BF"/>
          <w:sz w:val="28"/>
          <w:szCs w:val="26"/>
        </w:rPr>
      </w:pPr>
      <w:r w:rsidRPr="00CC6FEC">
        <w:rPr>
          <w:rFonts w:eastAsiaTheme="majorEastAsia" w:cstheme="majorBidi"/>
          <w:b/>
          <w:bCs/>
          <w:color w:val="404040" w:themeColor="text1" w:themeTint="BF"/>
          <w:sz w:val="28"/>
          <w:szCs w:val="26"/>
        </w:rPr>
        <w:t>Identifying different pregnancy outcomes</w:t>
      </w:r>
    </w:p>
    <w:p w14:paraId="2C8679CA" w14:textId="4A75BFA1" w:rsidR="00203B00" w:rsidRDefault="00203B00" w:rsidP="00F23126">
      <w:pPr>
        <w:tabs>
          <w:tab w:val="left" w:pos="3405"/>
        </w:tabs>
        <w:rPr>
          <w:rFonts w:eastAsia="Times New Roman" w:cs="Times New Roman"/>
          <w:b/>
          <w:bCs/>
          <w:color w:val="808080" w:themeColor="background1" w:themeShade="80"/>
        </w:rPr>
      </w:pPr>
      <w:r w:rsidRPr="00203B00">
        <w:rPr>
          <w:rFonts w:eastAsia="Times New Roman" w:cs="Times New Roman"/>
          <w:b/>
          <w:bCs/>
          <w:color w:val="808080" w:themeColor="background1" w:themeShade="80"/>
        </w:rPr>
        <w:t>Spontaneous losses</w:t>
      </w:r>
      <w:r w:rsidR="00F23126">
        <w:rPr>
          <w:rFonts w:eastAsia="Times New Roman" w:cs="Times New Roman"/>
          <w:b/>
          <w:bCs/>
          <w:color w:val="808080" w:themeColor="background1" w:themeShade="80"/>
        </w:rPr>
        <w:tab/>
      </w:r>
    </w:p>
    <w:p w14:paraId="3DFAF2F4" w14:textId="02167541" w:rsidR="00203B00" w:rsidRPr="00033FB4" w:rsidRDefault="01EF49E2" w:rsidP="00203B00">
      <w:r>
        <w:t xml:space="preserve">Spontaneous losses </w:t>
      </w:r>
      <w:r w:rsidR="237B96ED">
        <w:t>(excl</w:t>
      </w:r>
      <w:r w:rsidR="79C59F90">
        <w:t>.</w:t>
      </w:r>
      <w:r w:rsidR="237B96ED">
        <w:t xml:space="preserve"> stillbirth)</w:t>
      </w:r>
      <w:r w:rsidR="0B9D06E2">
        <w:t xml:space="preserve"> </w:t>
      </w:r>
      <w:r w:rsidR="5735DF37">
        <w:t xml:space="preserve">were </w:t>
      </w:r>
      <w:r>
        <w:t xml:space="preserve">grouped into the following </w:t>
      </w:r>
      <w:r w:rsidR="76A708D8">
        <w:t>subcategories</w:t>
      </w:r>
      <w:r>
        <w:t>:</w:t>
      </w:r>
    </w:p>
    <w:p w14:paraId="5F4759CC" w14:textId="77777777" w:rsidR="00203B00" w:rsidRDefault="00203B00" w:rsidP="00203B00">
      <w:pPr>
        <w:pStyle w:val="ListParagraph"/>
        <w:numPr>
          <w:ilvl w:val="0"/>
          <w:numId w:val="21"/>
        </w:numPr>
        <w:spacing w:after="160" w:line="259" w:lineRule="auto"/>
        <w:contextualSpacing/>
      </w:pPr>
      <w:r>
        <w:t>Early spontaneous pregnancy loss (1</w:t>
      </w:r>
      <w:r w:rsidRPr="001578DF">
        <w:rPr>
          <w:vertAlign w:val="superscript"/>
        </w:rPr>
        <w:t>st</w:t>
      </w:r>
      <w:r>
        <w:t xml:space="preserve"> trimester) up to 13</w:t>
      </w:r>
      <w:r w:rsidRPr="006C4B69">
        <w:rPr>
          <w:vertAlign w:val="superscript"/>
        </w:rPr>
        <w:t>+6</w:t>
      </w:r>
      <w:r>
        <w:t xml:space="preserve"> (excluding ectopic pregnancies)</w:t>
      </w:r>
    </w:p>
    <w:p w14:paraId="4F4CDB2C" w14:textId="77777777" w:rsidR="00203B00" w:rsidRDefault="00203B00" w:rsidP="00203B00">
      <w:pPr>
        <w:pStyle w:val="ListParagraph"/>
        <w:numPr>
          <w:ilvl w:val="0"/>
          <w:numId w:val="21"/>
        </w:numPr>
        <w:spacing w:after="160" w:line="259" w:lineRule="auto"/>
        <w:contextualSpacing/>
      </w:pPr>
      <w:r>
        <w:t xml:space="preserve">Ectopic pregnancy </w:t>
      </w:r>
    </w:p>
    <w:p w14:paraId="6B562F84" w14:textId="0B795DCF" w:rsidR="14AFCC0A" w:rsidRDefault="14AFCC0A" w:rsidP="526428E9">
      <w:pPr>
        <w:pStyle w:val="ListParagraph"/>
        <w:numPr>
          <w:ilvl w:val="0"/>
          <w:numId w:val="21"/>
        </w:numPr>
        <w:spacing w:after="160" w:line="259" w:lineRule="auto"/>
        <w:contextualSpacing/>
      </w:pPr>
      <w:r w:rsidRPr="06D5C21D">
        <w:t>Molar pregnancy</w:t>
      </w:r>
    </w:p>
    <w:p w14:paraId="48097F50" w14:textId="7E17A61D" w:rsidR="00203B00" w:rsidRDefault="01EF49E2" w:rsidP="06D5C21D">
      <w:pPr>
        <w:pStyle w:val="ListParagraph"/>
        <w:numPr>
          <w:ilvl w:val="0"/>
          <w:numId w:val="21"/>
        </w:numPr>
        <w:spacing w:after="160" w:line="259" w:lineRule="auto"/>
        <w:contextualSpacing/>
        <w:rPr>
          <w:rFonts w:asciiTheme="minorHAnsi" w:eastAsiaTheme="minorEastAsia" w:hAnsiTheme="minorHAnsi" w:cstheme="minorBidi"/>
        </w:rPr>
      </w:pPr>
      <w:r>
        <w:t>SMR01 records do not capture gestation. In the absence of any other records providing gestation information (</w:t>
      </w:r>
      <w:r w:rsidR="2D5D9D2B">
        <w:t>e.g.,</w:t>
      </w:r>
      <w:r>
        <w:t xml:space="preserve"> antenatal booking data), assume 12 </w:t>
      </w:r>
      <w:r w:rsidR="5F25EBB2">
        <w:t>weeks'</w:t>
      </w:r>
      <w:r>
        <w:t xml:space="preserve"> gestation at date of admission.</w:t>
      </w:r>
    </w:p>
    <w:p w14:paraId="2F660D3C" w14:textId="77777777" w:rsidR="00203B00" w:rsidRDefault="00203B00" w:rsidP="00203B00"/>
    <w:p w14:paraId="79168338" w14:textId="13AA93BA" w:rsidR="00203B00" w:rsidRPr="00F67C5C" w:rsidRDefault="6246F6C7" w:rsidP="33CCA25C">
      <w:pPr>
        <w:rPr>
          <w:i/>
          <w:iCs/>
        </w:rPr>
      </w:pPr>
      <w:r w:rsidRPr="33CCA25C">
        <w:rPr>
          <w:i/>
          <w:iCs/>
        </w:rPr>
        <w:t xml:space="preserve">Datasets used to identify </w:t>
      </w:r>
      <w:commentRangeStart w:id="22"/>
      <w:r w:rsidR="50CCA0FD" w:rsidRPr="33CCA25C">
        <w:rPr>
          <w:i/>
          <w:iCs/>
        </w:rPr>
        <w:t>losses</w:t>
      </w:r>
      <w:commentRangeEnd w:id="22"/>
      <w:r w:rsidR="00203B00">
        <w:rPr>
          <w:rStyle w:val="CommentReference"/>
        </w:rPr>
        <w:commentReference w:id="22"/>
      </w:r>
      <w:r w:rsidRPr="33CCA25C">
        <w:rPr>
          <w:i/>
          <w:iCs/>
        </w:rPr>
        <w:t>:</w:t>
      </w:r>
    </w:p>
    <w:p w14:paraId="2D590759" w14:textId="0050B3FC" w:rsidR="00203B00" w:rsidRDefault="00203B00" w:rsidP="06D5C21D">
      <w:pPr>
        <w:pStyle w:val="ListParagraph"/>
        <w:numPr>
          <w:ilvl w:val="0"/>
          <w:numId w:val="20"/>
        </w:numPr>
        <w:spacing w:after="160" w:line="259" w:lineRule="auto"/>
        <w:contextualSpacing/>
        <w:rPr>
          <w:rFonts w:asciiTheme="minorHAnsi" w:eastAsiaTheme="minorEastAsia" w:hAnsiTheme="minorHAnsi" w:cstheme="minorBidi"/>
        </w:rPr>
      </w:pPr>
      <w:r w:rsidRPr="06D5C21D">
        <w:rPr>
          <w:u w:val="single"/>
        </w:rPr>
        <w:t>SMR01</w:t>
      </w:r>
      <w:r>
        <w:t xml:space="preserve"> </w:t>
      </w:r>
      <w:r w:rsidR="1C4EC886">
        <w:t>Latest extract on 30</w:t>
      </w:r>
      <w:r w:rsidR="1C4EC886" w:rsidRPr="06D5C21D">
        <w:rPr>
          <w:vertAlign w:val="superscript"/>
        </w:rPr>
        <w:t>th</w:t>
      </w:r>
      <w:r w:rsidR="1C4EC886">
        <w:t xml:space="preserve"> August 2022 n=21,002 relevant admissions, grouped into 19,668 separate events). </w:t>
      </w:r>
    </w:p>
    <w:p w14:paraId="6FB50609" w14:textId="67901BFE" w:rsidR="00203B00" w:rsidRDefault="4CED7184" w:rsidP="06D5C21D">
      <w:pPr>
        <w:pStyle w:val="ListParagraph"/>
        <w:numPr>
          <w:ilvl w:val="1"/>
          <w:numId w:val="20"/>
        </w:numPr>
        <w:spacing w:after="160" w:line="259" w:lineRule="auto"/>
        <w:contextualSpacing/>
      </w:pPr>
      <w:r>
        <w:t xml:space="preserve">Includes all </w:t>
      </w:r>
      <w:r w:rsidR="6246F6C7">
        <w:t>SMR01 records</w:t>
      </w:r>
      <w:r w:rsidR="3CBC3600">
        <w:t xml:space="preserve"> with relevant coding (see appendix 2) </w:t>
      </w:r>
      <w:r w:rsidR="6246F6C7">
        <w:t>from 01/01/201</w:t>
      </w:r>
      <w:r w:rsidR="68986DCA">
        <w:t>5</w:t>
      </w:r>
      <w:r w:rsidR="6246F6C7">
        <w:t xml:space="preserve"> (admission date)</w:t>
      </w:r>
      <w:r w:rsidR="2F5F1F99">
        <w:t xml:space="preserve">. </w:t>
      </w:r>
    </w:p>
    <w:p w14:paraId="0EB56981" w14:textId="5B578A9A" w:rsidR="00203B00" w:rsidRDefault="6F584078" w:rsidP="00203B00">
      <w:pPr>
        <w:pStyle w:val="ListParagraph"/>
        <w:numPr>
          <w:ilvl w:val="1"/>
          <w:numId w:val="20"/>
        </w:numPr>
        <w:spacing w:after="160" w:line="259" w:lineRule="auto"/>
        <w:contextualSpacing/>
      </w:pPr>
      <w:r>
        <w:t>Records grouped</w:t>
      </w:r>
      <w:r w:rsidR="00203B00">
        <w:t xml:space="preserve"> into the following categories:</w:t>
      </w:r>
    </w:p>
    <w:p w14:paraId="09A4AB7D" w14:textId="49B945BF" w:rsidR="00203B00" w:rsidRDefault="00203B00" w:rsidP="06D5C21D">
      <w:pPr>
        <w:pStyle w:val="ListParagraph"/>
        <w:numPr>
          <w:ilvl w:val="2"/>
          <w:numId w:val="20"/>
        </w:numPr>
        <w:spacing w:after="160" w:line="259" w:lineRule="auto"/>
        <w:contextualSpacing/>
        <w:rPr>
          <w:rFonts w:asciiTheme="minorHAnsi" w:eastAsiaTheme="minorEastAsia" w:hAnsiTheme="minorHAnsi" w:cstheme="minorBidi"/>
        </w:rPr>
      </w:pPr>
      <w:r w:rsidRPr="06D5C21D">
        <w:rPr>
          <w:u w:val="single"/>
        </w:rPr>
        <w:t>Spontaneous pregnancy loss</w:t>
      </w:r>
      <w:r>
        <w:t xml:space="preserve"> ICD-10 codes:  O02, O03.5-O03.9, O05.5-O05.9, O06.5-O06.9</w:t>
      </w:r>
    </w:p>
    <w:p w14:paraId="57A56416" w14:textId="66801957" w:rsidR="00203B00" w:rsidRPr="000603FB" w:rsidRDefault="00203B00" w:rsidP="06D5C21D">
      <w:pPr>
        <w:pStyle w:val="ListParagraph"/>
        <w:numPr>
          <w:ilvl w:val="2"/>
          <w:numId w:val="20"/>
        </w:numPr>
        <w:spacing w:after="160" w:line="259" w:lineRule="auto"/>
        <w:contextualSpacing/>
        <w:rPr>
          <w:rFonts w:asciiTheme="minorHAnsi" w:eastAsiaTheme="minorEastAsia" w:hAnsiTheme="minorHAnsi" w:cstheme="minorBidi"/>
          <w:u w:val="single"/>
        </w:rPr>
      </w:pPr>
      <w:r w:rsidRPr="06D5C21D">
        <w:rPr>
          <w:u w:val="single"/>
        </w:rPr>
        <w:t>Ectopic pregnancy</w:t>
      </w:r>
    </w:p>
    <w:p w14:paraId="7EFD88D0" w14:textId="77777777" w:rsidR="00203B00" w:rsidRDefault="00203B00" w:rsidP="00203B00">
      <w:pPr>
        <w:pStyle w:val="ListParagraph"/>
        <w:numPr>
          <w:ilvl w:val="3"/>
          <w:numId w:val="20"/>
        </w:numPr>
        <w:spacing w:after="160" w:line="259" w:lineRule="auto"/>
        <w:contextualSpacing/>
      </w:pPr>
      <w:r>
        <w:t>ICD-10 code: O00</w:t>
      </w:r>
    </w:p>
    <w:p w14:paraId="2A6D770C" w14:textId="7C9DBB25" w:rsidR="62E2934A" w:rsidRDefault="62E2934A" w:rsidP="06D5C21D">
      <w:pPr>
        <w:pStyle w:val="ListParagraph"/>
        <w:numPr>
          <w:ilvl w:val="2"/>
          <w:numId w:val="20"/>
        </w:numPr>
        <w:spacing w:after="160" w:line="259" w:lineRule="auto"/>
        <w:contextualSpacing/>
      </w:pPr>
      <w:r w:rsidRPr="06D5C21D">
        <w:rPr>
          <w:u w:val="single"/>
        </w:rPr>
        <w:t>Molar pregnancy</w:t>
      </w:r>
      <w:r w:rsidRPr="06D5C21D">
        <w:t xml:space="preserve">: </w:t>
      </w:r>
      <w:r w:rsidR="22BA6B81" w:rsidRPr="06D5C21D">
        <w:t>O01</w:t>
      </w:r>
    </w:p>
    <w:p w14:paraId="5F76982F" w14:textId="77777777" w:rsidR="00203B00" w:rsidRDefault="00203B00" w:rsidP="00203B00">
      <w:pPr>
        <w:pStyle w:val="ListParagraph"/>
        <w:numPr>
          <w:ilvl w:val="1"/>
          <w:numId w:val="20"/>
        </w:numPr>
        <w:spacing w:after="160" w:line="259" w:lineRule="auto"/>
        <w:contextualSpacing/>
      </w:pPr>
      <w:commentRangeStart w:id="23"/>
      <w:commentRangeStart w:id="24"/>
      <w:r>
        <w:lastRenderedPageBreak/>
        <w:t xml:space="preserve">Group stays where admission date is up to 83 days after index discharge as the same event. </w:t>
      </w:r>
      <w:commentRangeEnd w:id="23"/>
      <w:r>
        <w:rPr>
          <w:rStyle w:val="CommentReference"/>
        </w:rPr>
        <w:commentReference w:id="23"/>
      </w:r>
      <w:commentRangeEnd w:id="24"/>
      <w:r>
        <w:rPr>
          <w:rStyle w:val="CommentReference"/>
        </w:rPr>
        <w:commentReference w:id="24"/>
      </w:r>
      <w:r>
        <w:t xml:space="preserve">Index discharge = the last discharge date of the first continuous inpatient stay of interest. </w:t>
      </w:r>
    </w:p>
    <w:p w14:paraId="16E95A2C" w14:textId="43A045DE" w:rsidR="06D5C21D" w:rsidRDefault="06D5C21D" w:rsidP="06D5C21D">
      <w:pPr>
        <w:spacing w:after="160" w:line="259" w:lineRule="auto"/>
        <w:ind w:left="720"/>
        <w:contextualSpacing/>
        <w:rPr>
          <w:rFonts w:eastAsia="Calibri"/>
          <w:szCs w:val="24"/>
        </w:rPr>
      </w:pPr>
    </w:p>
    <w:p w14:paraId="050CA95E" w14:textId="6520C741" w:rsidR="00203B00" w:rsidRDefault="00203B00" w:rsidP="06D5C21D">
      <w:pPr>
        <w:pStyle w:val="ListParagraph"/>
        <w:numPr>
          <w:ilvl w:val="0"/>
          <w:numId w:val="20"/>
        </w:numPr>
        <w:spacing w:after="160" w:line="259" w:lineRule="auto"/>
        <w:contextualSpacing/>
        <w:rPr>
          <w:rFonts w:asciiTheme="minorHAnsi" w:eastAsiaTheme="minorEastAsia" w:hAnsiTheme="minorHAnsi" w:cstheme="minorBidi"/>
        </w:rPr>
      </w:pPr>
      <w:r w:rsidRPr="06D5C21D">
        <w:rPr>
          <w:u w:val="single"/>
        </w:rPr>
        <w:t>SMR02</w:t>
      </w:r>
      <w:r>
        <w:t xml:space="preserve"> </w:t>
      </w:r>
      <w:r w:rsidR="255D5B6D">
        <w:t>Latest extract on August 2022 n=387,442 relevant admissions, pertaining to 392,944 bab</w:t>
      </w:r>
      <w:r w:rsidR="1331FC85">
        <w:t>ies with defined outcome, representing 389,157 events (3787 duplicates excluded)</w:t>
      </w:r>
      <w:r w:rsidR="255D5B6D">
        <w:t>.</w:t>
      </w:r>
    </w:p>
    <w:p w14:paraId="05B09500" w14:textId="68E39A2F" w:rsidR="00203B00" w:rsidRDefault="00203B00" w:rsidP="06D5C21D">
      <w:pPr>
        <w:pStyle w:val="ListParagraph"/>
        <w:numPr>
          <w:ilvl w:val="1"/>
          <w:numId w:val="20"/>
        </w:numPr>
        <w:spacing w:after="160" w:line="259" w:lineRule="auto"/>
        <w:contextualSpacing/>
        <w:rPr>
          <w:rFonts w:asciiTheme="minorHAnsi" w:eastAsiaTheme="minorEastAsia" w:hAnsiTheme="minorHAnsi" w:cstheme="minorBidi"/>
        </w:rPr>
      </w:pPr>
      <w:r>
        <w:t>Read in SMR02 records from 01/01/201</w:t>
      </w:r>
      <w:r w:rsidR="2578863C">
        <w:t>5</w:t>
      </w:r>
      <w:r>
        <w:t xml:space="preserve"> </w:t>
      </w:r>
    </w:p>
    <w:p w14:paraId="52826D0E" w14:textId="7A20176A" w:rsidR="00203B00" w:rsidRDefault="00203B00" w:rsidP="06D5C21D">
      <w:pPr>
        <w:pStyle w:val="ListParagraph"/>
        <w:numPr>
          <w:ilvl w:val="1"/>
          <w:numId w:val="20"/>
        </w:numPr>
        <w:spacing w:after="160" w:line="259" w:lineRule="auto"/>
        <w:contextualSpacing/>
      </w:pPr>
      <w:r>
        <w:t>Group records into the following categories:</w:t>
      </w:r>
    </w:p>
    <w:p w14:paraId="709E8E2C" w14:textId="2DF07F35" w:rsidR="00203B00" w:rsidRPr="000603FB" w:rsidRDefault="314FD2E8" w:rsidP="00203B00">
      <w:pPr>
        <w:pStyle w:val="ListParagraph"/>
        <w:numPr>
          <w:ilvl w:val="2"/>
          <w:numId w:val="20"/>
        </w:numPr>
        <w:spacing w:after="160" w:line="259" w:lineRule="auto"/>
        <w:contextualSpacing/>
        <w:rPr>
          <w:u w:val="single"/>
        </w:rPr>
      </w:pPr>
      <w:r w:rsidRPr="06D5C21D">
        <w:rPr>
          <w:u w:val="single"/>
        </w:rPr>
        <w:t>S</w:t>
      </w:r>
      <w:r w:rsidR="00203B00" w:rsidRPr="06D5C21D">
        <w:rPr>
          <w:u w:val="single"/>
        </w:rPr>
        <w:t xml:space="preserve">pontaneous pregnancy loss </w:t>
      </w:r>
    </w:p>
    <w:p w14:paraId="0DC110E5" w14:textId="77777777" w:rsidR="00203B00" w:rsidRDefault="00203B00" w:rsidP="00203B00">
      <w:pPr>
        <w:pStyle w:val="ListParagraph"/>
        <w:numPr>
          <w:ilvl w:val="3"/>
          <w:numId w:val="20"/>
        </w:numPr>
        <w:spacing w:after="160" w:line="259" w:lineRule="auto"/>
        <w:contextualSpacing/>
      </w:pPr>
      <w:r w:rsidRPr="003B54DF">
        <w:t>Condition on discharge</w:t>
      </w:r>
      <w:r>
        <w:t xml:space="preserve"> </w:t>
      </w:r>
      <w:r w:rsidRPr="003B54DF">
        <w:t>=</w:t>
      </w:r>
      <w:r>
        <w:t xml:space="preserve"> </w:t>
      </w:r>
      <w:r w:rsidRPr="003B54DF">
        <w:t>2 (aborted)</w:t>
      </w:r>
    </w:p>
    <w:p w14:paraId="42B1CBAD" w14:textId="79AB2E12" w:rsidR="00203B00" w:rsidRDefault="00203B00" w:rsidP="00203B00">
      <w:pPr>
        <w:pStyle w:val="ListParagraph"/>
        <w:numPr>
          <w:ilvl w:val="3"/>
          <w:numId w:val="20"/>
        </w:numPr>
        <w:spacing w:after="160" w:line="259" w:lineRule="auto"/>
        <w:contextualSpacing/>
      </w:pPr>
      <w:r>
        <w:t>Type of abortion = 1, 2, 8, 9 (spontaneous excluding ectopic</w:t>
      </w:r>
      <w:r w:rsidR="5EB833BF">
        <w:t>, molar</w:t>
      </w:r>
      <w:r>
        <w:t>)</w:t>
      </w:r>
    </w:p>
    <w:p w14:paraId="39DF8550" w14:textId="0B53A6EB" w:rsidR="00203B00" w:rsidRPr="003B54DF" w:rsidRDefault="00203B00" w:rsidP="00203B00">
      <w:pPr>
        <w:pStyle w:val="ListParagraph"/>
        <w:numPr>
          <w:ilvl w:val="3"/>
          <w:numId w:val="20"/>
        </w:numPr>
        <w:spacing w:after="160" w:line="259" w:lineRule="auto"/>
        <w:contextualSpacing/>
      </w:pPr>
      <w:r>
        <w:t xml:space="preserve">Gestation </w:t>
      </w:r>
      <w:r w:rsidRPr="06D5C21D">
        <w:rPr>
          <w:rFonts w:cstheme="minorBidi"/>
        </w:rPr>
        <w:t>≤</w:t>
      </w:r>
      <w:r>
        <w:t xml:space="preserve"> </w:t>
      </w:r>
      <w:r w:rsidR="249A5F5C">
        <w:t>2</w:t>
      </w:r>
      <w:r w:rsidR="07F7277A">
        <w:t>3</w:t>
      </w:r>
      <w:r>
        <w:t xml:space="preserve"> weeks </w:t>
      </w:r>
      <w:r w:rsidR="7211C25D">
        <w:t>(later than this and it is classed as a stillbirth)</w:t>
      </w:r>
    </w:p>
    <w:p w14:paraId="3429CBFA" w14:textId="586A34BF" w:rsidR="00203B00" w:rsidRPr="000603FB" w:rsidRDefault="00203B00" w:rsidP="526428E9">
      <w:pPr>
        <w:pStyle w:val="ListParagraph"/>
        <w:numPr>
          <w:ilvl w:val="2"/>
          <w:numId w:val="20"/>
        </w:numPr>
        <w:spacing w:after="160" w:line="259" w:lineRule="auto"/>
        <w:contextualSpacing/>
        <w:rPr>
          <w:rFonts w:asciiTheme="minorHAnsi" w:eastAsiaTheme="minorEastAsia" w:hAnsiTheme="minorHAnsi" w:cstheme="minorBidi"/>
          <w:u w:val="single"/>
        </w:rPr>
      </w:pPr>
      <w:r w:rsidRPr="526428E9">
        <w:rPr>
          <w:u w:val="single"/>
        </w:rPr>
        <w:t>Ectopic pregnancy</w:t>
      </w:r>
    </w:p>
    <w:p w14:paraId="42830445" w14:textId="77777777" w:rsidR="00203B00" w:rsidRDefault="00203B00" w:rsidP="00203B00">
      <w:pPr>
        <w:pStyle w:val="ListParagraph"/>
        <w:numPr>
          <w:ilvl w:val="3"/>
          <w:numId w:val="20"/>
        </w:numPr>
        <w:spacing w:after="160" w:line="259" w:lineRule="auto"/>
        <w:contextualSpacing/>
      </w:pPr>
      <w:r w:rsidRPr="003B54DF">
        <w:t>Condition on discharge</w:t>
      </w:r>
      <w:r>
        <w:t xml:space="preserve"> </w:t>
      </w:r>
      <w:r w:rsidRPr="003B54DF">
        <w:t>=</w:t>
      </w:r>
      <w:r>
        <w:t xml:space="preserve"> </w:t>
      </w:r>
      <w:r w:rsidRPr="003B54DF">
        <w:t>2 (aborted)</w:t>
      </w:r>
    </w:p>
    <w:p w14:paraId="3747ABBA" w14:textId="77777777" w:rsidR="00203B00" w:rsidRDefault="00203B00" w:rsidP="00203B00">
      <w:pPr>
        <w:pStyle w:val="ListParagraph"/>
        <w:numPr>
          <w:ilvl w:val="3"/>
          <w:numId w:val="20"/>
        </w:numPr>
        <w:spacing w:after="160" w:line="259" w:lineRule="auto"/>
        <w:contextualSpacing/>
      </w:pPr>
      <w:r>
        <w:t>Ty</w:t>
      </w:r>
      <w:r w:rsidRPr="003B54DF">
        <w:t>pe of abortion</w:t>
      </w:r>
      <w:r>
        <w:t xml:space="preserve"> </w:t>
      </w:r>
      <w:r w:rsidRPr="003B54DF">
        <w:t>=</w:t>
      </w:r>
      <w:r>
        <w:t xml:space="preserve"> </w:t>
      </w:r>
      <w:r w:rsidRPr="003B54DF">
        <w:t>6 (</w:t>
      </w:r>
      <w:r>
        <w:t>ectopic</w:t>
      </w:r>
      <w:r w:rsidRPr="003B54DF">
        <w:t>)</w:t>
      </w:r>
    </w:p>
    <w:p w14:paraId="5393BE2F" w14:textId="77777777" w:rsidR="00203B00" w:rsidRDefault="00203B00" w:rsidP="00203B00">
      <w:pPr>
        <w:pStyle w:val="ListParagraph"/>
        <w:numPr>
          <w:ilvl w:val="3"/>
          <w:numId w:val="20"/>
        </w:numPr>
        <w:spacing w:after="160" w:line="259" w:lineRule="auto"/>
        <w:contextualSpacing/>
      </w:pPr>
      <w:r>
        <w:t>Any gestation</w:t>
      </w:r>
    </w:p>
    <w:p w14:paraId="5AB0816C" w14:textId="0F71B393" w:rsidR="1113F37B" w:rsidRDefault="1113F37B" w:rsidP="06D5C21D">
      <w:pPr>
        <w:pStyle w:val="ListParagraph"/>
        <w:numPr>
          <w:ilvl w:val="2"/>
          <w:numId w:val="20"/>
        </w:numPr>
        <w:spacing w:after="160" w:line="259" w:lineRule="auto"/>
        <w:contextualSpacing/>
      </w:pPr>
      <w:r w:rsidRPr="06D5C21D">
        <w:t>Molar pregnancy</w:t>
      </w:r>
    </w:p>
    <w:p w14:paraId="15E542E9" w14:textId="344170F4" w:rsidR="1113F37B" w:rsidRDefault="1113F37B" w:rsidP="06D5C21D">
      <w:pPr>
        <w:pStyle w:val="ListParagraph"/>
        <w:numPr>
          <w:ilvl w:val="3"/>
          <w:numId w:val="20"/>
        </w:numPr>
        <w:spacing w:after="160" w:line="259" w:lineRule="auto"/>
        <w:contextualSpacing/>
        <w:rPr>
          <w:rFonts w:asciiTheme="minorHAnsi" w:eastAsiaTheme="minorEastAsia" w:hAnsiTheme="minorHAnsi" w:cstheme="minorBidi"/>
        </w:rPr>
      </w:pPr>
      <w:r>
        <w:t>Condition on discharge = 2 (aborted)</w:t>
      </w:r>
    </w:p>
    <w:p w14:paraId="53FA2F61" w14:textId="1588A65E" w:rsidR="1113F37B" w:rsidRDefault="1113F37B" w:rsidP="06D5C21D">
      <w:pPr>
        <w:pStyle w:val="ListParagraph"/>
        <w:numPr>
          <w:ilvl w:val="3"/>
          <w:numId w:val="20"/>
        </w:numPr>
        <w:spacing w:after="160" w:line="259" w:lineRule="auto"/>
        <w:contextualSpacing/>
        <w:rPr>
          <w:rFonts w:asciiTheme="minorHAnsi" w:eastAsiaTheme="minorEastAsia" w:hAnsiTheme="minorHAnsi" w:cstheme="minorBidi"/>
          <w:color w:val="000000" w:themeColor="text1"/>
        </w:rPr>
      </w:pPr>
      <w:r>
        <w:t>Type of abortion = 3 (molar)</w:t>
      </w:r>
    </w:p>
    <w:p w14:paraId="7DBEBFEB" w14:textId="77777777" w:rsidR="1113F37B" w:rsidRDefault="1113F37B" w:rsidP="06D5C21D">
      <w:pPr>
        <w:pStyle w:val="ListParagraph"/>
        <w:numPr>
          <w:ilvl w:val="3"/>
          <w:numId w:val="20"/>
        </w:numPr>
        <w:spacing w:after="160" w:line="259" w:lineRule="auto"/>
        <w:contextualSpacing/>
        <w:rPr>
          <w:rFonts w:asciiTheme="minorHAnsi" w:eastAsiaTheme="minorEastAsia" w:hAnsiTheme="minorHAnsi" w:cstheme="minorBidi"/>
          <w:color w:val="000000" w:themeColor="text1"/>
        </w:rPr>
      </w:pPr>
      <w:r>
        <w:t>Any gestation</w:t>
      </w:r>
    </w:p>
    <w:p w14:paraId="65F3F314" w14:textId="77777777" w:rsidR="00203B00" w:rsidRDefault="00203B00" w:rsidP="00203B00">
      <w:pPr>
        <w:pStyle w:val="ListParagraph"/>
        <w:numPr>
          <w:ilvl w:val="1"/>
          <w:numId w:val="20"/>
        </w:numPr>
        <w:spacing w:after="160" w:line="259" w:lineRule="auto"/>
        <w:contextualSpacing/>
      </w:pPr>
      <w:r>
        <w:t xml:space="preserve">Group stays where admission date is up to 83 days after index discharge as the same event. Index discharge = the last discharge date of the first episode of interest. </w:t>
      </w:r>
    </w:p>
    <w:p w14:paraId="33272D89" w14:textId="6B4FC0EE" w:rsidR="06D5C21D" w:rsidRDefault="06D5C21D" w:rsidP="06D5C21D">
      <w:pPr>
        <w:spacing w:after="160" w:line="259" w:lineRule="auto"/>
        <w:ind w:left="720"/>
        <w:contextualSpacing/>
        <w:rPr>
          <w:rFonts w:eastAsia="Calibri"/>
          <w:szCs w:val="24"/>
        </w:rPr>
      </w:pPr>
    </w:p>
    <w:p w14:paraId="2CB385CA" w14:textId="31B19B74" w:rsidR="00203B00" w:rsidRDefault="7410B6F9" w:rsidP="06D5C21D">
      <w:pPr>
        <w:pStyle w:val="ListParagraph"/>
        <w:numPr>
          <w:ilvl w:val="0"/>
          <w:numId w:val="20"/>
        </w:numPr>
        <w:spacing w:after="160" w:line="259" w:lineRule="auto"/>
        <w:contextualSpacing/>
        <w:rPr>
          <w:rFonts w:asciiTheme="minorHAnsi" w:eastAsiaTheme="minorEastAsia" w:hAnsiTheme="minorHAnsi" w:cstheme="minorBidi"/>
          <w:color w:val="000000" w:themeColor="text1"/>
        </w:rPr>
      </w:pPr>
      <w:r w:rsidRPr="06D5C21D">
        <w:rPr>
          <w:rFonts w:eastAsia="Arial" w:cs="Arial"/>
          <w:color w:val="000000" w:themeColor="text1"/>
          <w:u w:val="single"/>
        </w:rPr>
        <w:t>GP data</w:t>
      </w:r>
      <w:r w:rsidRPr="06D5C21D">
        <w:rPr>
          <w:rFonts w:eastAsia="Arial" w:cs="Arial"/>
          <w:color w:val="000000" w:themeColor="text1"/>
        </w:rPr>
        <w:t xml:space="preserve"> (latest extract taken </w:t>
      </w:r>
      <w:r w:rsidR="42B5DE77" w:rsidRPr="06D5C21D">
        <w:rPr>
          <w:rFonts w:eastAsia="Arial" w:cs="Arial"/>
          <w:color w:val="000000" w:themeColor="text1"/>
        </w:rPr>
        <w:t>30</w:t>
      </w:r>
      <w:r w:rsidRPr="06D5C21D">
        <w:rPr>
          <w:rFonts w:eastAsia="Arial" w:cs="Arial"/>
          <w:color w:val="000000" w:themeColor="text1"/>
        </w:rPr>
        <w:t xml:space="preserve">/08/22 – </w:t>
      </w:r>
      <w:r w:rsidR="5D352DBD" w:rsidRPr="06D5C21D">
        <w:rPr>
          <w:rFonts w:eastAsia="Arial" w:cs="Arial"/>
          <w:color w:val="000000" w:themeColor="text1"/>
        </w:rPr>
        <w:t>83,190</w:t>
      </w:r>
      <w:r w:rsidRPr="06D5C21D">
        <w:rPr>
          <w:rFonts w:eastAsia="Arial" w:cs="Arial"/>
          <w:color w:val="000000" w:themeColor="text1"/>
        </w:rPr>
        <w:t xml:space="preserve"> valid records after cleaning below)</w:t>
      </w:r>
    </w:p>
    <w:p w14:paraId="7B0F9C4B" w14:textId="08A943F6" w:rsidR="7410B6F9" w:rsidRDefault="7410B6F9" w:rsidP="00760192">
      <w:pPr>
        <w:pStyle w:val="ListParagraph"/>
        <w:numPr>
          <w:ilvl w:val="1"/>
          <w:numId w:val="20"/>
        </w:numPr>
        <w:spacing w:after="160" w:line="259" w:lineRule="auto"/>
        <w:contextualSpacing/>
        <w:rPr>
          <w:rFonts w:asciiTheme="minorHAnsi" w:eastAsiaTheme="minorEastAsia" w:hAnsiTheme="minorHAnsi"/>
          <w:color w:val="000000" w:themeColor="text1"/>
        </w:rPr>
      </w:pPr>
      <w:r w:rsidRPr="06D5C21D">
        <w:rPr>
          <w:rFonts w:eastAsia="Arial" w:cs="Arial"/>
          <w:color w:val="000000" w:themeColor="text1"/>
        </w:rPr>
        <w:t>Data requires cleaning before use</w:t>
      </w:r>
    </w:p>
    <w:p w14:paraId="6CB4ECE0" w14:textId="7B1ED961" w:rsidR="7410B6F9" w:rsidRDefault="7410B6F9" w:rsidP="06D5C21D">
      <w:pPr>
        <w:pStyle w:val="ListParagraph"/>
        <w:numPr>
          <w:ilvl w:val="2"/>
          <w:numId w:val="20"/>
        </w:numPr>
        <w:spacing w:after="160" w:line="259" w:lineRule="auto"/>
        <w:contextualSpacing/>
        <w:rPr>
          <w:rFonts w:asciiTheme="minorHAnsi" w:eastAsiaTheme="minorEastAsia" w:hAnsiTheme="minorHAnsi" w:cstheme="minorBidi"/>
          <w:color w:val="000000" w:themeColor="text1"/>
        </w:rPr>
      </w:pPr>
      <w:r w:rsidRPr="06D5C21D">
        <w:rPr>
          <w:rFonts w:eastAsia="Arial" w:cs="Arial"/>
          <w:color w:val="000000" w:themeColor="text1"/>
        </w:rPr>
        <w:t>Removal of any missing/invalid CHI number (currently n=</w:t>
      </w:r>
      <w:r w:rsidR="26EC0633" w:rsidRPr="06D5C21D">
        <w:rPr>
          <w:rFonts w:eastAsia="Arial" w:cs="Arial"/>
          <w:color w:val="000000" w:themeColor="text1"/>
        </w:rPr>
        <w:t>261</w:t>
      </w:r>
      <w:r w:rsidRPr="06D5C21D">
        <w:rPr>
          <w:rFonts w:eastAsia="Arial" w:cs="Arial"/>
          <w:color w:val="000000" w:themeColor="text1"/>
        </w:rPr>
        <w:t>)</w:t>
      </w:r>
    </w:p>
    <w:p w14:paraId="0F712F5C" w14:textId="2A07593E" w:rsidR="7410B6F9" w:rsidRDefault="7410B6F9" w:rsidP="06D5C21D">
      <w:pPr>
        <w:pStyle w:val="ListParagraph"/>
        <w:numPr>
          <w:ilvl w:val="2"/>
          <w:numId w:val="20"/>
        </w:numPr>
        <w:spacing w:after="160" w:line="259" w:lineRule="auto"/>
        <w:contextualSpacing/>
        <w:rPr>
          <w:rFonts w:asciiTheme="minorHAnsi" w:eastAsiaTheme="minorEastAsia" w:hAnsiTheme="minorHAnsi" w:cstheme="minorBidi"/>
          <w:color w:val="000000" w:themeColor="text1"/>
        </w:rPr>
      </w:pPr>
      <w:r w:rsidRPr="06D5C21D">
        <w:rPr>
          <w:rFonts w:eastAsia="Arial" w:cs="Arial"/>
          <w:color w:val="000000" w:themeColor="text1"/>
        </w:rPr>
        <w:t>Unexpected event dates removed: Event dates</w:t>
      </w:r>
      <w:r w:rsidR="4268C127" w:rsidRPr="06D5C21D">
        <w:rPr>
          <w:rFonts w:eastAsia="Arial" w:cs="Arial"/>
          <w:color w:val="000000" w:themeColor="text1"/>
        </w:rPr>
        <w:t xml:space="preserve"> before 2015 or after </w:t>
      </w:r>
      <w:r w:rsidRPr="06D5C21D">
        <w:rPr>
          <w:rFonts w:eastAsia="Arial" w:cs="Arial"/>
          <w:color w:val="000000" w:themeColor="text1"/>
        </w:rPr>
        <w:t>date of extra</w:t>
      </w:r>
      <w:r w:rsidRPr="06D5C21D">
        <w:rPr>
          <w:rFonts w:eastAsia="Arial" w:cs="Arial"/>
        </w:rPr>
        <w:t xml:space="preserve">ction </w:t>
      </w:r>
      <w:r w:rsidR="5A2C9783" w:rsidRPr="06D5C21D">
        <w:rPr>
          <w:rFonts w:eastAsia="Arial" w:cs="Arial"/>
        </w:rPr>
        <w:t>removed</w:t>
      </w:r>
      <w:r w:rsidRPr="06D5C21D">
        <w:rPr>
          <w:rFonts w:eastAsia="Arial" w:cs="Arial"/>
        </w:rPr>
        <w:t xml:space="preserve"> (n=</w:t>
      </w:r>
      <w:r w:rsidR="3EB86060" w:rsidRPr="06D5C21D">
        <w:rPr>
          <w:rFonts w:eastAsia="Arial" w:cs="Arial"/>
        </w:rPr>
        <w:t>55</w:t>
      </w:r>
      <w:r w:rsidRPr="06D5C21D">
        <w:rPr>
          <w:rFonts w:eastAsia="Arial" w:cs="Arial"/>
        </w:rPr>
        <w:t>)</w:t>
      </w:r>
      <w:r w:rsidR="252536AF" w:rsidRPr="06D5C21D">
        <w:rPr>
          <w:rFonts w:eastAsia="Arial" w:cs="Arial"/>
        </w:rPr>
        <w:t>.</w:t>
      </w:r>
    </w:p>
    <w:p w14:paraId="1BBE4A9D" w14:textId="4F64AA86" w:rsidR="7410B6F9" w:rsidRDefault="7410B6F9" w:rsidP="06D5C21D">
      <w:pPr>
        <w:pStyle w:val="ListParagraph"/>
        <w:numPr>
          <w:ilvl w:val="2"/>
          <w:numId w:val="20"/>
        </w:numPr>
        <w:spacing w:after="160" w:line="259" w:lineRule="auto"/>
        <w:contextualSpacing/>
        <w:rPr>
          <w:rFonts w:asciiTheme="minorHAnsi" w:eastAsiaTheme="minorEastAsia" w:hAnsiTheme="minorHAnsi" w:cstheme="minorBidi"/>
          <w:color w:val="000000" w:themeColor="text1"/>
        </w:rPr>
      </w:pPr>
      <w:r w:rsidRPr="06D5C21D">
        <w:rPr>
          <w:rFonts w:eastAsia="Arial" w:cs="Arial"/>
          <w:color w:val="000000" w:themeColor="text1"/>
        </w:rPr>
        <w:t>Restrict to women</w:t>
      </w:r>
      <w:r w:rsidR="1E0AD2F9" w:rsidRPr="06D5C21D">
        <w:rPr>
          <w:rFonts w:eastAsia="Arial" w:cs="Arial"/>
          <w:color w:val="000000" w:themeColor="text1"/>
        </w:rPr>
        <w:t xml:space="preserve"> (remove n=127)</w:t>
      </w:r>
      <w:r w:rsidRPr="06D5C21D">
        <w:rPr>
          <w:rFonts w:eastAsia="Arial" w:cs="Arial"/>
          <w:color w:val="000000" w:themeColor="text1"/>
        </w:rPr>
        <w:t xml:space="preserve"> of reproductive age (1</w:t>
      </w:r>
      <w:r w:rsidR="6620D1D9" w:rsidRPr="06D5C21D">
        <w:rPr>
          <w:rFonts w:eastAsia="Arial" w:cs="Arial"/>
          <w:color w:val="000000" w:themeColor="text1"/>
        </w:rPr>
        <w:t>0</w:t>
      </w:r>
      <w:r w:rsidRPr="06D5C21D">
        <w:rPr>
          <w:rFonts w:eastAsia="Arial" w:cs="Arial"/>
          <w:color w:val="000000" w:themeColor="text1"/>
        </w:rPr>
        <w:t>-5</w:t>
      </w:r>
      <w:r w:rsidR="02CCA3E9" w:rsidRPr="06D5C21D">
        <w:rPr>
          <w:rFonts w:eastAsia="Arial" w:cs="Arial"/>
          <w:color w:val="000000" w:themeColor="text1"/>
        </w:rPr>
        <w:t>5</w:t>
      </w:r>
      <w:r w:rsidRPr="06D5C21D">
        <w:rPr>
          <w:rFonts w:eastAsia="Arial" w:cs="Arial"/>
          <w:color w:val="000000" w:themeColor="text1"/>
        </w:rPr>
        <w:t xml:space="preserve"> inclusive) (currently remove n=</w:t>
      </w:r>
      <w:r w:rsidR="27912764" w:rsidRPr="06D5C21D">
        <w:rPr>
          <w:rFonts w:eastAsia="Arial" w:cs="Arial"/>
          <w:color w:val="000000" w:themeColor="text1"/>
        </w:rPr>
        <w:t>164</w:t>
      </w:r>
      <w:r w:rsidRPr="06D5C21D">
        <w:rPr>
          <w:rFonts w:eastAsia="Arial" w:cs="Arial"/>
          <w:color w:val="000000" w:themeColor="text1"/>
        </w:rPr>
        <w:t>)</w:t>
      </w:r>
    </w:p>
    <w:p w14:paraId="78C3B15E" w14:textId="2B6985EF" w:rsidR="00203B00" w:rsidRPr="001826EC" w:rsidRDefault="564921C6" w:rsidP="06D5C21D">
      <w:pPr>
        <w:pStyle w:val="ListParagraph"/>
        <w:numPr>
          <w:ilvl w:val="2"/>
          <w:numId w:val="20"/>
        </w:numPr>
        <w:spacing w:after="160" w:line="259" w:lineRule="auto"/>
        <w:contextualSpacing/>
        <w:rPr>
          <w:color w:val="000000" w:themeColor="text1"/>
        </w:rPr>
      </w:pPr>
      <w:r w:rsidRPr="06D5C21D">
        <w:rPr>
          <w:rFonts w:eastAsia="Arial" w:cs="Arial"/>
        </w:rPr>
        <w:t>Exclude irrelevant codes (n=60) (see</w:t>
      </w:r>
      <w:r w:rsidR="5CAFB82A" w:rsidRPr="06D5C21D">
        <w:rPr>
          <w:rFonts w:eastAsia="Arial" w:cs="Arial"/>
        </w:rPr>
        <w:t xml:space="preserve"> appendix 2 for list of read codes included).</w:t>
      </w:r>
    </w:p>
    <w:p w14:paraId="4936D32D" w14:textId="0BB859D7" w:rsidR="00203B00" w:rsidRPr="001826EC" w:rsidRDefault="00203B00" w:rsidP="06D5C21D">
      <w:pPr>
        <w:pStyle w:val="ListParagraph"/>
        <w:numPr>
          <w:ilvl w:val="1"/>
          <w:numId w:val="20"/>
        </w:numPr>
        <w:spacing w:after="160" w:line="259" w:lineRule="auto"/>
        <w:contextualSpacing/>
        <w:rPr>
          <w:color w:val="000000" w:themeColor="text1"/>
          <w:highlight w:val="yellow"/>
        </w:rPr>
      </w:pPr>
      <w:r>
        <w:t xml:space="preserve">Multiple spontaneous losses with the same mother UPI that are within 83 days of each other </w:t>
      </w:r>
      <w:r w:rsidR="2AC2BDEB">
        <w:t xml:space="preserve">were </w:t>
      </w:r>
      <w:r>
        <w:t xml:space="preserve">grouped and counted as a single event. </w:t>
      </w:r>
    </w:p>
    <w:p w14:paraId="57503658" w14:textId="77777777" w:rsidR="00203B00" w:rsidRPr="001826EC" w:rsidRDefault="00203B00" w:rsidP="00203B00">
      <w:pPr>
        <w:rPr>
          <w:highlight w:val="yellow"/>
        </w:rPr>
      </w:pPr>
    </w:p>
    <w:p w14:paraId="62D7CA76" w14:textId="77777777" w:rsidR="00203B00" w:rsidRDefault="00203B00" w:rsidP="00005B80">
      <w:pPr>
        <w:rPr>
          <w:rFonts w:eastAsia="Times New Roman" w:cs="Times New Roman"/>
          <w:b/>
          <w:bCs/>
          <w:color w:val="808080" w:themeColor="background1" w:themeShade="80"/>
        </w:rPr>
      </w:pPr>
      <w:r w:rsidRPr="00203B00">
        <w:rPr>
          <w:rFonts w:eastAsia="Times New Roman" w:cs="Times New Roman"/>
          <w:b/>
          <w:bCs/>
          <w:color w:val="808080" w:themeColor="background1" w:themeShade="80"/>
        </w:rPr>
        <w:t>Stillbirths</w:t>
      </w:r>
    </w:p>
    <w:p w14:paraId="0B7EFF9D" w14:textId="1E03DADF" w:rsidR="00203B00" w:rsidRPr="00F67C5C" w:rsidRDefault="6246F6C7" w:rsidP="33CCA25C">
      <w:pPr>
        <w:rPr>
          <w:i/>
          <w:iCs/>
        </w:rPr>
      </w:pPr>
      <w:r w:rsidRPr="33CCA25C">
        <w:rPr>
          <w:i/>
          <w:iCs/>
        </w:rPr>
        <w:t>Datasets used to identify s</w:t>
      </w:r>
      <w:r w:rsidR="1840D1A1" w:rsidRPr="33CCA25C">
        <w:rPr>
          <w:i/>
          <w:iCs/>
        </w:rPr>
        <w:t>tillbirths</w:t>
      </w:r>
      <w:r w:rsidRPr="33CCA25C">
        <w:rPr>
          <w:i/>
          <w:iCs/>
        </w:rPr>
        <w:t>:</w:t>
      </w:r>
    </w:p>
    <w:p w14:paraId="2220EF59" w14:textId="77777777" w:rsidR="00203B00" w:rsidRPr="009728C5" w:rsidRDefault="00203B00" w:rsidP="00203B00">
      <w:pPr>
        <w:pStyle w:val="ListParagraph"/>
        <w:numPr>
          <w:ilvl w:val="0"/>
          <w:numId w:val="20"/>
        </w:numPr>
        <w:spacing w:after="160" w:line="259" w:lineRule="auto"/>
        <w:contextualSpacing/>
        <w:rPr>
          <w:u w:val="single"/>
        </w:rPr>
      </w:pPr>
      <w:r w:rsidRPr="009728C5">
        <w:rPr>
          <w:u w:val="single"/>
        </w:rPr>
        <w:lastRenderedPageBreak/>
        <w:t>SMR02</w:t>
      </w:r>
    </w:p>
    <w:p w14:paraId="648ADD7B" w14:textId="77777777" w:rsidR="00203B00" w:rsidRDefault="00203B00" w:rsidP="00203B00">
      <w:pPr>
        <w:pStyle w:val="ListParagraph"/>
        <w:numPr>
          <w:ilvl w:val="1"/>
          <w:numId w:val="20"/>
        </w:numPr>
        <w:spacing w:after="160" w:line="259" w:lineRule="auto"/>
        <w:contextualSpacing/>
      </w:pPr>
      <w:r>
        <w:t>All SMR02 records coded as follows (check all 3 outcome of pregnancy fields):</w:t>
      </w:r>
    </w:p>
    <w:p w14:paraId="3E5FA1B5" w14:textId="77777777" w:rsidR="00203B00" w:rsidRPr="00440DAC" w:rsidRDefault="00203B00" w:rsidP="00203B00">
      <w:pPr>
        <w:pStyle w:val="ListParagraph"/>
        <w:numPr>
          <w:ilvl w:val="2"/>
          <w:numId w:val="20"/>
        </w:numPr>
        <w:spacing w:after="160" w:line="259" w:lineRule="auto"/>
        <w:contextualSpacing/>
      </w:pPr>
      <w:r>
        <w:t>Condition on discharge=3</w:t>
      </w:r>
      <w:r w:rsidRPr="00440DAC">
        <w:t xml:space="preserve"> (</w:t>
      </w:r>
      <w:r>
        <w:t>delivered</w:t>
      </w:r>
      <w:r w:rsidRPr="00440DAC">
        <w:t>)</w:t>
      </w:r>
    </w:p>
    <w:p w14:paraId="75CB776A" w14:textId="77777777" w:rsidR="00203B00" w:rsidRDefault="00203B00" w:rsidP="00203B00">
      <w:pPr>
        <w:pStyle w:val="ListParagraph"/>
        <w:numPr>
          <w:ilvl w:val="2"/>
          <w:numId w:val="20"/>
        </w:numPr>
        <w:spacing w:after="160" w:line="259" w:lineRule="auto"/>
        <w:contextualSpacing/>
      </w:pPr>
      <w:r>
        <w:t>Outcome of pregnancy=2 (stillbirth)</w:t>
      </w:r>
    </w:p>
    <w:p w14:paraId="39916F17" w14:textId="77777777" w:rsidR="00203B00" w:rsidRPr="009728C5" w:rsidRDefault="00203B00" w:rsidP="00203B00">
      <w:pPr>
        <w:pStyle w:val="ListParagraph"/>
        <w:numPr>
          <w:ilvl w:val="0"/>
          <w:numId w:val="20"/>
        </w:numPr>
        <w:spacing w:after="160" w:line="259" w:lineRule="auto"/>
        <w:contextualSpacing/>
        <w:rPr>
          <w:u w:val="single"/>
        </w:rPr>
      </w:pPr>
      <w:r w:rsidRPr="009728C5">
        <w:rPr>
          <w:u w:val="single"/>
        </w:rPr>
        <w:t xml:space="preserve">NRS stillbirth registrations </w:t>
      </w:r>
    </w:p>
    <w:p w14:paraId="1B5F9EAC" w14:textId="77777777" w:rsidR="00203B00" w:rsidRPr="000A688A" w:rsidRDefault="00203B00" w:rsidP="00203B00">
      <w:pPr>
        <w:pStyle w:val="ListParagraph"/>
        <w:numPr>
          <w:ilvl w:val="1"/>
          <w:numId w:val="20"/>
        </w:numPr>
        <w:spacing w:after="160" w:line="259" w:lineRule="auto"/>
        <w:contextualSpacing/>
      </w:pPr>
      <w:r>
        <w:t>Registrations where the ICD-10 code P96.</w:t>
      </w:r>
      <w:r w:rsidRPr="006F425F">
        <w:t xml:space="preserve">4 </w:t>
      </w:r>
      <w:r w:rsidRPr="00DD3424">
        <w:t xml:space="preserve">(termination of pregnancy, affecting </w:t>
      </w:r>
      <w:proofErr w:type="spellStart"/>
      <w:r w:rsidRPr="00DD3424">
        <w:t>fetus</w:t>
      </w:r>
      <w:proofErr w:type="spellEnd"/>
      <w:r w:rsidRPr="00DD3424">
        <w:t xml:space="preserve"> and </w:t>
      </w:r>
      <w:proofErr w:type="spellStart"/>
      <w:r w:rsidRPr="00DD3424">
        <w:t>newborn</w:t>
      </w:r>
      <w:proofErr w:type="spellEnd"/>
      <w:r w:rsidRPr="00DD3424">
        <w:t>)</w:t>
      </w:r>
      <w:r w:rsidRPr="006F425F">
        <w:t xml:space="preserve"> is </w:t>
      </w:r>
      <w:r w:rsidRPr="00DD3424">
        <w:t>NOT</w:t>
      </w:r>
      <w:r w:rsidRPr="006F425F">
        <w:t xml:space="preserve"> recorded </w:t>
      </w:r>
    </w:p>
    <w:p w14:paraId="3E56F3BE" w14:textId="77777777" w:rsidR="00203B00" w:rsidRDefault="00203B00" w:rsidP="00203B00">
      <w:pPr>
        <w:pStyle w:val="ListParagraph"/>
        <w:numPr>
          <w:ilvl w:val="2"/>
          <w:numId w:val="20"/>
        </w:numPr>
        <w:spacing w:after="160" w:line="259" w:lineRule="auto"/>
        <w:contextualSpacing/>
      </w:pPr>
      <w:r>
        <w:t xml:space="preserve">A termination may result in a stillbirth if it is carried out at a gestation where the </w:t>
      </w:r>
      <w:proofErr w:type="spellStart"/>
      <w:r>
        <w:t>fetus</w:t>
      </w:r>
      <w:proofErr w:type="spellEnd"/>
      <w:r>
        <w:t xml:space="preserve"> is delivered after 24 completed weeks of pregnancy. These cases will be recorded as terminations, not stillbirths</w:t>
      </w:r>
    </w:p>
    <w:p w14:paraId="0A8A3629" w14:textId="77777777" w:rsidR="00203B00" w:rsidRDefault="00203B00" w:rsidP="00203B00">
      <w:r>
        <w:t>Multiple stillbirth registrations with the same mother UPI that are within 30 days of each other should be grouped and counted as a single event. SMR02 records admission and discharge dates and not the specific date of delivery so this will allow us to group stillbirth registrations &amp; SMR02 records that belong to the same event but don’t have matching dates.</w:t>
      </w:r>
    </w:p>
    <w:p w14:paraId="734C80EF" w14:textId="77777777" w:rsidR="00831E6D" w:rsidRDefault="00831E6D" w:rsidP="00FB7CCB"/>
    <w:p w14:paraId="58FB39F3" w14:textId="77777777" w:rsidR="00203B00" w:rsidRDefault="00203B00" w:rsidP="00653E44">
      <w:pPr>
        <w:rPr>
          <w:rFonts w:eastAsia="Times New Roman" w:cs="Times New Roman"/>
          <w:b/>
          <w:bCs/>
          <w:color w:val="808080" w:themeColor="background1" w:themeShade="80"/>
        </w:rPr>
      </w:pPr>
      <w:r w:rsidRPr="00203B00">
        <w:rPr>
          <w:rFonts w:eastAsia="Times New Roman" w:cs="Times New Roman"/>
          <w:b/>
          <w:bCs/>
          <w:color w:val="808080" w:themeColor="background1" w:themeShade="80"/>
        </w:rPr>
        <w:t>Termination of pregnancy</w:t>
      </w:r>
    </w:p>
    <w:p w14:paraId="38EAF31F" w14:textId="533CFE7C" w:rsidR="00203B00" w:rsidRDefault="00203B00" w:rsidP="00203B00">
      <w:r>
        <w:t xml:space="preserve">All terminations carried out between 01 </w:t>
      </w:r>
      <w:r w:rsidR="010DA659">
        <w:t xml:space="preserve">Jan </w:t>
      </w:r>
      <w:r>
        <w:t>20</w:t>
      </w:r>
      <w:r w:rsidR="5F325972">
        <w:t>15</w:t>
      </w:r>
      <w:r>
        <w:t xml:space="preserve"> and </w:t>
      </w:r>
      <w:r w:rsidR="7FE13F66">
        <w:t>27</w:t>
      </w:r>
      <w:r w:rsidR="7FE13F66" w:rsidRPr="06D5C21D">
        <w:rPr>
          <w:vertAlign w:val="superscript"/>
        </w:rPr>
        <w:t>th</w:t>
      </w:r>
      <w:r w:rsidR="7FE13F66">
        <w:t xml:space="preserve"> August </w:t>
      </w:r>
      <w:r>
        <w:t>202</w:t>
      </w:r>
      <w:r w:rsidR="7AC41273">
        <w:t>2</w:t>
      </w:r>
      <w:r w:rsidR="3FB28B8A">
        <w:t xml:space="preserve">. N= 102,323 combined into 101,862 events </w:t>
      </w:r>
      <w:proofErr w:type="gramStart"/>
      <w:r w:rsidR="3FB28B8A">
        <w:t>on the basis of</w:t>
      </w:r>
      <w:proofErr w:type="gramEnd"/>
      <w:r w:rsidR="3FB28B8A">
        <w:t xml:space="preserve"> date.</w:t>
      </w:r>
      <w:r>
        <w:t xml:space="preserve"> Terminations are carried out for a range of different reason and fall into 2 broad categories. </w:t>
      </w:r>
    </w:p>
    <w:p w14:paraId="287DCFEB" w14:textId="77777777" w:rsidR="00203B00" w:rsidRPr="003065DB" w:rsidRDefault="00203B00" w:rsidP="00203B00">
      <w:pPr>
        <w:pStyle w:val="ListParagraph"/>
        <w:numPr>
          <w:ilvl w:val="0"/>
          <w:numId w:val="22"/>
        </w:numPr>
        <w:spacing w:after="160" w:line="259" w:lineRule="auto"/>
        <w:contextualSpacing/>
      </w:pPr>
      <w:r w:rsidRPr="003065DB">
        <w:t>Legal at &lt;24w under Grounds C and D of the Abortion Act 1967</w:t>
      </w:r>
    </w:p>
    <w:p w14:paraId="7D9E342C" w14:textId="77777777" w:rsidR="00203B00" w:rsidRDefault="00203B00" w:rsidP="00203B00">
      <w:pPr>
        <w:pStyle w:val="ListParagraph"/>
        <w:numPr>
          <w:ilvl w:val="0"/>
          <w:numId w:val="22"/>
        </w:numPr>
        <w:spacing w:after="160" w:line="259" w:lineRule="auto"/>
        <w:contextualSpacing/>
      </w:pPr>
      <w:r w:rsidRPr="003065DB">
        <w:t>Legal at any gestation under Grounds A, B, E, F, G</w:t>
      </w:r>
    </w:p>
    <w:p w14:paraId="394478F7" w14:textId="77777777" w:rsidR="00203B00" w:rsidRDefault="00203B00" w:rsidP="00203B00">
      <w:r>
        <w:t>Note: The grounds for termination will allow us to check and clean the gestation recorded for each case. Information on grounds for termination is only available from the AAS dataset.</w:t>
      </w:r>
    </w:p>
    <w:p w14:paraId="12E174AC" w14:textId="77777777" w:rsidR="00203B00" w:rsidRDefault="00203B00" w:rsidP="00203B00">
      <w:pPr>
        <w:rPr>
          <w:rFonts w:cstheme="minorHAnsi"/>
          <w:bCs/>
          <w:i/>
        </w:rPr>
      </w:pPr>
    </w:p>
    <w:p w14:paraId="6E45B543" w14:textId="77777777" w:rsidR="00203B00" w:rsidRPr="00F67C5C" w:rsidRDefault="00203B00" w:rsidP="00203B00">
      <w:pPr>
        <w:rPr>
          <w:rFonts w:cstheme="minorHAnsi"/>
          <w:bCs/>
          <w:i/>
        </w:rPr>
      </w:pPr>
      <w:r w:rsidRPr="00F67C5C">
        <w:rPr>
          <w:rFonts w:cstheme="minorHAnsi"/>
          <w:bCs/>
          <w:i/>
        </w:rPr>
        <w:t>Grounds for termination of pregnancy</w:t>
      </w:r>
    </w:p>
    <w:p w14:paraId="0347AFD3" w14:textId="77777777" w:rsidR="00203B00" w:rsidRPr="001660E1" w:rsidRDefault="00203B00" w:rsidP="00203B00">
      <w:pPr>
        <w:pStyle w:val="ListParagraph"/>
        <w:numPr>
          <w:ilvl w:val="0"/>
          <w:numId w:val="24"/>
        </w:numPr>
        <w:spacing w:after="0"/>
        <w:contextualSpacing/>
        <w:rPr>
          <w:rFonts w:cstheme="minorHAnsi"/>
          <w:bCs/>
        </w:rPr>
      </w:pPr>
      <w:r>
        <w:rPr>
          <w:rFonts w:cstheme="minorHAnsi"/>
          <w:bCs/>
        </w:rPr>
        <w:t>T</w:t>
      </w:r>
      <w:r w:rsidRPr="001660E1">
        <w:rPr>
          <w:rFonts w:cstheme="minorHAnsi"/>
          <w:bCs/>
        </w:rPr>
        <w:t>he continuance of the pregnancy would involve risk to the life of the pregnant woman greater than if the pregnancy were terminated</w:t>
      </w:r>
    </w:p>
    <w:p w14:paraId="7030D517" w14:textId="77777777" w:rsidR="00203B00" w:rsidRPr="001660E1" w:rsidRDefault="00203B00" w:rsidP="00203B00">
      <w:pPr>
        <w:pStyle w:val="ListParagraph"/>
        <w:numPr>
          <w:ilvl w:val="0"/>
          <w:numId w:val="24"/>
        </w:numPr>
        <w:spacing w:after="0"/>
        <w:contextualSpacing/>
        <w:rPr>
          <w:rFonts w:cstheme="minorHAnsi"/>
          <w:bCs/>
        </w:rPr>
      </w:pPr>
      <w:r>
        <w:rPr>
          <w:rFonts w:cstheme="minorHAnsi"/>
          <w:bCs/>
        </w:rPr>
        <w:t>T</w:t>
      </w:r>
      <w:r w:rsidRPr="001660E1">
        <w:rPr>
          <w:rFonts w:cstheme="minorHAnsi"/>
          <w:bCs/>
        </w:rPr>
        <w:t>he termination is necessary to prevent grave permanent injury to the physical or mental health of the pregnant woman</w:t>
      </w:r>
    </w:p>
    <w:p w14:paraId="1C6BD057" w14:textId="77777777" w:rsidR="00203B00" w:rsidRPr="001660E1" w:rsidRDefault="00203B00" w:rsidP="00203B00">
      <w:pPr>
        <w:pStyle w:val="ListParagraph"/>
        <w:numPr>
          <w:ilvl w:val="0"/>
          <w:numId w:val="24"/>
        </w:numPr>
        <w:spacing w:after="0"/>
        <w:contextualSpacing/>
        <w:rPr>
          <w:rFonts w:cstheme="minorHAnsi"/>
          <w:bCs/>
        </w:rPr>
      </w:pPr>
      <w:r>
        <w:rPr>
          <w:rFonts w:cstheme="minorHAnsi"/>
          <w:bCs/>
        </w:rPr>
        <w:t>T</w:t>
      </w:r>
      <w:r w:rsidRPr="001660E1">
        <w:rPr>
          <w:rFonts w:cstheme="minorHAnsi"/>
          <w:bCs/>
        </w:rPr>
        <w:t>he pregnancy has not exceeded its 24th week and the continuance of the pregnancy would involve risk, greater than if the pregnancy were terminated, of injury to the physical or mental health of the pregnant woman</w:t>
      </w:r>
    </w:p>
    <w:p w14:paraId="6F246342" w14:textId="77777777" w:rsidR="00203B00" w:rsidRPr="001660E1" w:rsidRDefault="00203B00" w:rsidP="00203B00">
      <w:pPr>
        <w:pStyle w:val="ListParagraph"/>
        <w:numPr>
          <w:ilvl w:val="0"/>
          <w:numId w:val="24"/>
        </w:numPr>
        <w:spacing w:after="0"/>
        <w:contextualSpacing/>
        <w:rPr>
          <w:rFonts w:cstheme="minorHAnsi"/>
          <w:bCs/>
        </w:rPr>
      </w:pPr>
      <w:r>
        <w:rPr>
          <w:rFonts w:cstheme="minorHAnsi"/>
          <w:bCs/>
        </w:rPr>
        <w:t>T</w:t>
      </w:r>
      <w:r w:rsidRPr="001660E1">
        <w:rPr>
          <w:rFonts w:cstheme="minorHAnsi"/>
          <w:bCs/>
        </w:rPr>
        <w:t>he pregnancy has not exceeded its 24th week and the continuance of the pregnancy would involve risk, greater than if the pregnancy were terminated, of injury to the physical or mental health of any existing child(ren) of the family of the pregnant woman</w:t>
      </w:r>
    </w:p>
    <w:p w14:paraId="6200CA05" w14:textId="77777777" w:rsidR="00203B00" w:rsidRPr="001660E1" w:rsidRDefault="00203B00" w:rsidP="00203B00">
      <w:pPr>
        <w:pStyle w:val="ListParagraph"/>
        <w:numPr>
          <w:ilvl w:val="0"/>
          <w:numId w:val="24"/>
        </w:numPr>
        <w:spacing w:after="0"/>
        <w:contextualSpacing/>
        <w:rPr>
          <w:rFonts w:cstheme="minorHAnsi"/>
          <w:bCs/>
        </w:rPr>
      </w:pPr>
      <w:r>
        <w:rPr>
          <w:rFonts w:cstheme="minorHAnsi"/>
          <w:bCs/>
        </w:rPr>
        <w:t>T</w:t>
      </w:r>
      <w:r w:rsidRPr="001660E1">
        <w:rPr>
          <w:rFonts w:cstheme="minorHAnsi"/>
          <w:bCs/>
        </w:rPr>
        <w:t>here is a substantial risk that if the child were born it would suffer from such physical or mental abnormalities as to be seriously handicapped</w:t>
      </w:r>
    </w:p>
    <w:p w14:paraId="53530326" w14:textId="77777777" w:rsidR="00203B00" w:rsidRPr="001660E1" w:rsidRDefault="00203B00" w:rsidP="00203B00">
      <w:pPr>
        <w:pStyle w:val="ListParagraph"/>
        <w:numPr>
          <w:ilvl w:val="0"/>
          <w:numId w:val="24"/>
        </w:numPr>
        <w:spacing w:after="0"/>
        <w:contextualSpacing/>
        <w:rPr>
          <w:rFonts w:cstheme="minorHAnsi"/>
          <w:bCs/>
        </w:rPr>
      </w:pPr>
      <w:r>
        <w:rPr>
          <w:rFonts w:cstheme="minorHAnsi"/>
          <w:bCs/>
        </w:rPr>
        <w:t>T</w:t>
      </w:r>
      <w:r w:rsidRPr="001660E1">
        <w:rPr>
          <w:rFonts w:cstheme="minorHAnsi"/>
          <w:bCs/>
        </w:rPr>
        <w:t>o save the life of the pregnant woman</w:t>
      </w:r>
    </w:p>
    <w:p w14:paraId="32ACA0C6" w14:textId="77777777" w:rsidR="00203B00" w:rsidRPr="001660E1" w:rsidRDefault="00203B00" w:rsidP="00203B00">
      <w:pPr>
        <w:pStyle w:val="ListParagraph"/>
        <w:numPr>
          <w:ilvl w:val="0"/>
          <w:numId w:val="24"/>
        </w:numPr>
        <w:spacing w:after="0"/>
        <w:contextualSpacing/>
        <w:rPr>
          <w:rFonts w:cstheme="minorHAnsi"/>
          <w:bCs/>
        </w:rPr>
      </w:pPr>
      <w:r>
        <w:rPr>
          <w:rFonts w:cstheme="minorHAnsi"/>
          <w:bCs/>
        </w:rPr>
        <w:t>T</w:t>
      </w:r>
      <w:r w:rsidRPr="001660E1">
        <w:rPr>
          <w:rFonts w:cstheme="minorHAnsi"/>
          <w:bCs/>
        </w:rPr>
        <w:t>o prevent grave permanent injury to the physical or mental health of the pregnant woman</w:t>
      </w:r>
    </w:p>
    <w:p w14:paraId="23A088D9" w14:textId="77777777" w:rsidR="00203B00" w:rsidRDefault="00203B00" w:rsidP="00203B00"/>
    <w:p w14:paraId="60AEBA28" w14:textId="236517AE" w:rsidR="00203B00" w:rsidRPr="00F67C5C" w:rsidRDefault="6246F6C7" w:rsidP="33CCA25C">
      <w:pPr>
        <w:rPr>
          <w:i/>
          <w:iCs/>
        </w:rPr>
      </w:pPr>
      <w:r w:rsidRPr="33CCA25C">
        <w:rPr>
          <w:i/>
          <w:iCs/>
        </w:rPr>
        <w:t xml:space="preserve">Datasets used to identify </w:t>
      </w:r>
      <w:r w:rsidR="6313E065" w:rsidRPr="33CCA25C">
        <w:rPr>
          <w:i/>
          <w:iCs/>
        </w:rPr>
        <w:t>terminations</w:t>
      </w:r>
      <w:r w:rsidRPr="33CCA25C">
        <w:rPr>
          <w:i/>
          <w:iCs/>
        </w:rPr>
        <w:t>:</w:t>
      </w:r>
    </w:p>
    <w:p w14:paraId="2A287BC1" w14:textId="77777777" w:rsidR="00203B00" w:rsidRPr="009728C5" w:rsidRDefault="00203B00" w:rsidP="00203B00">
      <w:pPr>
        <w:pStyle w:val="ListParagraph"/>
        <w:numPr>
          <w:ilvl w:val="0"/>
          <w:numId w:val="20"/>
        </w:numPr>
        <w:spacing w:after="160" w:line="259" w:lineRule="auto"/>
        <w:contextualSpacing/>
        <w:rPr>
          <w:u w:val="single"/>
        </w:rPr>
      </w:pPr>
      <w:r w:rsidRPr="009728C5">
        <w:rPr>
          <w:u w:val="single"/>
        </w:rPr>
        <w:lastRenderedPageBreak/>
        <w:t>AAS</w:t>
      </w:r>
    </w:p>
    <w:p w14:paraId="6E20722D" w14:textId="77777777" w:rsidR="00203B00" w:rsidRDefault="00203B00" w:rsidP="00203B00">
      <w:pPr>
        <w:pStyle w:val="ListParagraph"/>
        <w:numPr>
          <w:ilvl w:val="1"/>
          <w:numId w:val="20"/>
        </w:numPr>
        <w:spacing w:after="160" w:line="259" w:lineRule="auto"/>
        <w:contextualSpacing/>
      </w:pPr>
      <w:r>
        <w:t xml:space="preserve">All records in the </w:t>
      </w:r>
      <w:proofErr w:type="gramStart"/>
      <w:r>
        <w:t>time period</w:t>
      </w:r>
      <w:proofErr w:type="gramEnd"/>
      <w:r>
        <w:t xml:space="preserve"> of interest</w:t>
      </w:r>
    </w:p>
    <w:p w14:paraId="6DC92B18" w14:textId="77777777" w:rsidR="00203B00" w:rsidRPr="009728C5" w:rsidRDefault="00203B00" w:rsidP="00203B00">
      <w:pPr>
        <w:pStyle w:val="ListParagraph"/>
        <w:numPr>
          <w:ilvl w:val="0"/>
          <w:numId w:val="20"/>
        </w:numPr>
        <w:spacing w:after="160" w:line="259" w:lineRule="auto"/>
        <w:contextualSpacing/>
        <w:rPr>
          <w:u w:val="single"/>
        </w:rPr>
      </w:pPr>
      <w:r w:rsidRPr="009728C5">
        <w:rPr>
          <w:u w:val="single"/>
        </w:rPr>
        <w:t>SMR02</w:t>
      </w:r>
    </w:p>
    <w:p w14:paraId="59873692" w14:textId="77777777" w:rsidR="00203B00" w:rsidRDefault="00203B00" w:rsidP="00203B00">
      <w:pPr>
        <w:pStyle w:val="ListParagraph"/>
        <w:numPr>
          <w:ilvl w:val="1"/>
          <w:numId w:val="20"/>
        </w:numPr>
        <w:spacing w:after="160" w:line="259" w:lineRule="auto"/>
        <w:contextualSpacing/>
      </w:pPr>
      <w:r>
        <w:t>All SMR02 records coded as follows:</w:t>
      </w:r>
    </w:p>
    <w:p w14:paraId="33456CCF" w14:textId="77777777" w:rsidR="00203B00" w:rsidRPr="00440DAC" w:rsidRDefault="00203B00" w:rsidP="00203B00">
      <w:pPr>
        <w:pStyle w:val="ListParagraph"/>
        <w:numPr>
          <w:ilvl w:val="2"/>
          <w:numId w:val="20"/>
        </w:numPr>
        <w:spacing w:after="160" w:line="259" w:lineRule="auto"/>
        <w:contextualSpacing/>
      </w:pPr>
      <w:r w:rsidRPr="00440DAC">
        <w:t>Condition on discharge=2 (aborted)</w:t>
      </w:r>
    </w:p>
    <w:p w14:paraId="096C1F03" w14:textId="77777777" w:rsidR="00203B00" w:rsidRDefault="00203B00" w:rsidP="00203B00">
      <w:pPr>
        <w:pStyle w:val="ListParagraph"/>
        <w:numPr>
          <w:ilvl w:val="2"/>
          <w:numId w:val="20"/>
        </w:numPr>
        <w:spacing w:after="160" w:line="259" w:lineRule="auto"/>
        <w:contextualSpacing/>
      </w:pPr>
      <w:r w:rsidRPr="00440DAC">
        <w:t>Type of abortion=4 (</w:t>
      </w:r>
      <w:r>
        <w:t>therapeutic abortion</w:t>
      </w:r>
      <w:r w:rsidRPr="00440DAC">
        <w:t>)</w:t>
      </w:r>
    </w:p>
    <w:p w14:paraId="13EE7974" w14:textId="77777777" w:rsidR="00203B00" w:rsidRPr="009728C5" w:rsidRDefault="00203B00" w:rsidP="00203B00">
      <w:pPr>
        <w:pStyle w:val="ListParagraph"/>
        <w:numPr>
          <w:ilvl w:val="0"/>
          <w:numId w:val="20"/>
        </w:numPr>
        <w:spacing w:after="160" w:line="259" w:lineRule="auto"/>
        <w:contextualSpacing/>
        <w:rPr>
          <w:u w:val="single"/>
        </w:rPr>
      </w:pPr>
      <w:r w:rsidRPr="009728C5">
        <w:rPr>
          <w:u w:val="single"/>
        </w:rPr>
        <w:t xml:space="preserve">NRS stillbirth registrations </w:t>
      </w:r>
    </w:p>
    <w:p w14:paraId="3EB615EE" w14:textId="77777777" w:rsidR="00203B00" w:rsidRDefault="00203B00" w:rsidP="00203B00">
      <w:pPr>
        <w:pStyle w:val="ListParagraph"/>
        <w:numPr>
          <w:ilvl w:val="1"/>
          <w:numId w:val="20"/>
        </w:numPr>
        <w:spacing w:after="160" w:line="259" w:lineRule="auto"/>
        <w:contextualSpacing/>
      </w:pPr>
      <w:r>
        <w:t>Registrations where the ICD-10 code P96.</w:t>
      </w:r>
      <w:r w:rsidRPr="00CD035B">
        <w:t>4 (</w:t>
      </w:r>
      <w:r w:rsidRPr="004F6898">
        <w:t xml:space="preserve">termination of pregnancy, affecting </w:t>
      </w:r>
      <w:proofErr w:type="spellStart"/>
      <w:r w:rsidRPr="004F6898">
        <w:t>fetus</w:t>
      </w:r>
      <w:proofErr w:type="spellEnd"/>
      <w:r w:rsidRPr="004F6898">
        <w:t xml:space="preserve"> and </w:t>
      </w:r>
      <w:proofErr w:type="spellStart"/>
      <w:r w:rsidRPr="004F6898">
        <w:t>newborn</w:t>
      </w:r>
      <w:proofErr w:type="spellEnd"/>
      <w:r w:rsidRPr="003065DB">
        <w:rPr>
          <w:sz w:val="18"/>
          <w:szCs w:val="18"/>
        </w:rPr>
        <w:t>)</w:t>
      </w:r>
      <w:r>
        <w:t xml:space="preserve"> is recorded </w:t>
      </w:r>
    </w:p>
    <w:p w14:paraId="6A742D8A" w14:textId="77777777" w:rsidR="00203B00" w:rsidRDefault="00203B00" w:rsidP="00203B00">
      <w:pPr>
        <w:pStyle w:val="ListParagraph"/>
        <w:numPr>
          <w:ilvl w:val="2"/>
          <w:numId w:val="20"/>
        </w:numPr>
        <w:spacing w:after="160" w:line="259" w:lineRule="auto"/>
        <w:contextualSpacing/>
      </w:pPr>
      <w:r>
        <w:t xml:space="preserve">A termination may result in a stillbirth if it is carried out at a gestation where the </w:t>
      </w:r>
      <w:proofErr w:type="spellStart"/>
      <w:r>
        <w:t>fetus</w:t>
      </w:r>
      <w:proofErr w:type="spellEnd"/>
      <w:r>
        <w:t xml:space="preserve"> is delivered after 24 completed weeks of pregnancy</w:t>
      </w:r>
    </w:p>
    <w:p w14:paraId="0603FE6C" w14:textId="77777777" w:rsidR="00203B00" w:rsidRDefault="00203B00" w:rsidP="00203B00"/>
    <w:p w14:paraId="62442F4D" w14:textId="77777777" w:rsidR="00203B00" w:rsidRDefault="00203B00" w:rsidP="00203B00">
      <w:r>
        <w:t>Multiple termination registrations with the same mother UPI that are within 30 days of each other should be grouped and counted as a single event. SMR02 records admission and discharge dates and not the specific date of termination so this will allow us to group AAS / stillbirth registrations &amp; SMR02 records that belong to the same event but don’t have matching dates.</w:t>
      </w:r>
    </w:p>
    <w:p w14:paraId="6CD79468" w14:textId="77777777" w:rsidR="00203B00" w:rsidRDefault="00DA3D78" w:rsidP="00203B00">
      <w:pPr>
        <w:rPr>
          <w:rFonts w:eastAsia="Times New Roman" w:cs="Times New Roman"/>
          <w:b/>
          <w:bCs/>
          <w:color w:val="808080" w:themeColor="background1" w:themeShade="80"/>
        </w:rPr>
      </w:pPr>
      <w:r>
        <w:t xml:space="preserve"> </w:t>
      </w:r>
      <w:r w:rsidR="00203B00" w:rsidRPr="00203B00">
        <w:rPr>
          <w:rFonts w:eastAsia="Times New Roman" w:cs="Times New Roman"/>
          <w:b/>
          <w:bCs/>
          <w:color w:val="808080" w:themeColor="background1" w:themeShade="80"/>
        </w:rPr>
        <w:t>Live births</w:t>
      </w:r>
    </w:p>
    <w:p w14:paraId="25654827" w14:textId="56A246A5" w:rsidR="00203B00" w:rsidRPr="00F67C5C" w:rsidRDefault="6246F6C7" w:rsidP="33CCA25C">
      <w:pPr>
        <w:rPr>
          <w:i/>
          <w:iCs/>
        </w:rPr>
      </w:pPr>
      <w:r w:rsidRPr="33CCA25C">
        <w:rPr>
          <w:i/>
          <w:iCs/>
        </w:rPr>
        <w:t xml:space="preserve">Datasets used to identify </w:t>
      </w:r>
      <w:r w:rsidR="59CA0820" w:rsidRPr="33CCA25C">
        <w:rPr>
          <w:i/>
          <w:iCs/>
        </w:rPr>
        <w:t>live births</w:t>
      </w:r>
      <w:r w:rsidRPr="33CCA25C">
        <w:rPr>
          <w:i/>
          <w:iCs/>
        </w:rPr>
        <w:t>:</w:t>
      </w:r>
    </w:p>
    <w:p w14:paraId="398DC913" w14:textId="77777777" w:rsidR="00203B00" w:rsidRPr="009728C5" w:rsidRDefault="00203B00" w:rsidP="00203B00">
      <w:pPr>
        <w:pStyle w:val="ListParagraph"/>
        <w:numPr>
          <w:ilvl w:val="0"/>
          <w:numId w:val="20"/>
        </w:numPr>
        <w:spacing w:after="160" w:line="259" w:lineRule="auto"/>
        <w:contextualSpacing/>
        <w:rPr>
          <w:u w:val="single"/>
        </w:rPr>
      </w:pPr>
      <w:r w:rsidRPr="009728C5">
        <w:rPr>
          <w:u w:val="single"/>
        </w:rPr>
        <w:t xml:space="preserve">NRS live birth registrations </w:t>
      </w:r>
    </w:p>
    <w:p w14:paraId="0F67ADA1" w14:textId="77777777" w:rsidR="00203B00" w:rsidRPr="00E771A9" w:rsidRDefault="00203B00" w:rsidP="00203B00">
      <w:pPr>
        <w:pStyle w:val="ListParagraph"/>
        <w:numPr>
          <w:ilvl w:val="0"/>
          <w:numId w:val="20"/>
        </w:numPr>
        <w:spacing w:after="160" w:line="259" w:lineRule="auto"/>
        <w:contextualSpacing/>
      </w:pPr>
      <w:r w:rsidRPr="009728C5">
        <w:rPr>
          <w:u w:val="single"/>
        </w:rPr>
        <w:t>NHS live birth registrations</w:t>
      </w:r>
    </w:p>
    <w:p w14:paraId="177CB728" w14:textId="77777777" w:rsidR="00203B00" w:rsidRPr="009728C5" w:rsidRDefault="00203B00" w:rsidP="00203B00">
      <w:pPr>
        <w:pStyle w:val="ListParagraph"/>
        <w:numPr>
          <w:ilvl w:val="0"/>
          <w:numId w:val="20"/>
        </w:numPr>
        <w:spacing w:after="160" w:line="259" w:lineRule="auto"/>
        <w:contextualSpacing/>
        <w:rPr>
          <w:u w:val="single"/>
        </w:rPr>
      </w:pPr>
      <w:r w:rsidRPr="009728C5">
        <w:rPr>
          <w:u w:val="single"/>
        </w:rPr>
        <w:t>SMR02</w:t>
      </w:r>
    </w:p>
    <w:p w14:paraId="268B3FD1" w14:textId="77777777" w:rsidR="00203B00" w:rsidRDefault="00203B00" w:rsidP="00203B00">
      <w:pPr>
        <w:pStyle w:val="ListParagraph"/>
        <w:numPr>
          <w:ilvl w:val="1"/>
          <w:numId w:val="20"/>
        </w:numPr>
        <w:spacing w:after="160" w:line="259" w:lineRule="auto"/>
        <w:contextualSpacing/>
      </w:pPr>
      <w:r>
        <w:t>All SMR02 records coded as follows (check all 3 outcome of pregnancy fields):</w:t>
      </w:r>
    </w:p>
    <w:p w14:paraId="471BF6F0" w14:textId="77777777" w:rsidR="00203B00" w:rsidRPr="00440DAC" w:rsidRDefault="00203B00" w:rsidP="00203B00">
      <w:pPr>
        <w:pStyle w:val="ListParagraph"/>
        <w:numPr>
          <w:ilvl w:val="2"/>
          <w:numId w:val="20"/>
        </w:numPr>
        <w:spacing w:after="160" w:line="259" w:lineRule="auto"/>
        <w:contextualSpacing/>
      </w:pPr>
      <w:r w:rsidRPr="00440DAC">
        <w:t>Condition on discharge=</w:t>
      </w:r>
      <w:r>
        <w:t>3</w:t>
      </w:r>
      <w:r w:rsidRPr="00440DAC">
        <w:t xml:space="preserve"> (</w:t>
      </w:r>
      <w:r>
        <w:t>delivered</w:t>
      </w:r>
      <w:r w:rsidRPr="00440DAC">
        <w:t>)</w:t>
      </w:r>
    </w:p>
    <w:p w14:paraId="16DD3001" w14:textId="77777777" w:rsidR="00203B00" w:rsidRDefault="00203B00" w:rsidP="00203B00">
      <w:pPr>
        <w:pStyle w:val="ListParagraph"/>
        <w:numPr>
          <w:ilvl w:val="2"/>
          <w:numId w:val="20"/>
        </w:numPr>
        <w:spacing w:after="160" w:line="259" w:lineRule="auto"/>
        <w:contextualSpacing/>
      </w:pPr>
      <w:r>
        <w:t>Outcome of pregnancy=1, 3, 4, 5</w:t>
      </w:r>
      <w:r w:rsidRPr="00440DAC">
        <w:t xml:space="preserve"> (</w:t>
      </w:r>
      <w:r>
        <w:t>live birth</w:t>
      </w:r>
      <w:r w:rsidRPr="00440DAC">
        <w:t>)</w:t>
      </w:r>
    </w:p>
    <w:p w14:paraId="3E874F89" w14:textId="0EE05F4A" w:rsidR="00203B00" w:rsidRDefault="00203B00" w:rsidP="00203B00">
      <w:pPr>
        <w:pStyle w:val="ListParagraph"/>
        <w:numPr>
          <w:ilvl w:val="1"/>
          <w:numId w:val="20"/>
        </w:numPr>
        <w:spacing w:after="160" w:line="259" w:lineRule="auto"/>
        <w:contextualSpacing/>
      </w:pPr>
      <w:r>
        <w:t xml:space="preserve">SMR02 is a mother record so for multiple pregnancies where we have data on more than one baby, we need to pivot the data to take it to baby level. Live births should be identified using the conditions above and all other pregnancy outcomes can be removed at this point. </w:t>
      </w:r>
    </w:p>
    <w:p w14:paraId="50B4590C" w14:textId="7DB5E13E" w:rsidR="00443A76" w:rsidRPr="00443A76" w:rsidRDefault="00443A76" w:rsidP="00443A76">
      <w:pPr>
        <w:pStyle w:val="ListParagraph"/>
        <w:numPr>
          <w:ilvl w:val="0"/>
          <w:numId w:val="20"/>
        </w:numPr>
      </w:pPr>
      <w:r w:rsidRPr="00443A76">
        <w:rPr>
          <w:u w:val="single"/>
        </w:rPr>
        <w:t xml:space="preserve">NRS deaths - </w:t>
      </w:r>
      <w:r>
        <w:t xml:space="preserve">If a death record exists for an infant, the outcome in the COPS data is recorded as a live birth regardless of other information, as the baby must be born alive for a death record to be generated. </w:t>
      </w:r>
    </w:p>
    <w:p w14:paraId="680304F2" w14:textId="77777777" w:rsidR="00203B00" w:rsidRDefault="00203B00" w:rsidP="00203B00">
      <w:pPr>
        <w:pStyle w:val="ListParagraph"/>
        <w:ind w:left="2160"/>
      </w:pPr>
    </w:p>
    <w:p w14:paraId="56E1B15F" w14:textId="2AD492FC" w:rsidR="00203B00" w:rsidRDefault="00203B00" w:rsidP="00203B00">
      <w:commentRangeStart w:id="25"/>
      <w:r>
        <w:t>Multiple live birth registrations with the same baby UPI that are within 30 days of each other should be grouped and counted as a single event</w:t>
      </w:r>
      <w:r w:rsidR="00760192">
        <w:t xml:space="preserve"> (</w:t>
      </w:r>
      <w:r w:rsidR="005559BE">
        <w:t xml:space="preserve">in the case of a </w:t>
      </w:r>
      <w:proofErr w:type="gramStart"/>
      <w:r w:rsidR="005559BE">
        <w:t>singleton  birth</w:t>
      </w:r>
      <w:proofErr w:type="gramEnd"/>
      <w:r w:rsidR="005559BE">
        <w:t xml:space="preserve"> only)</w:t>
      </w:r>
      <w:r>
        <w:t xml:space="preserve">. </w:t>
      </w:r>
      <w:commentRangeEnd w:id="25"/>
      <w:r>
        <w:rPr>
          <w:rStyle w:val="CommentReference"/>
        </w:rPr>
        <w:commentReference w:id="25"/>
      </w:r>
      <w:r w:rsidR="00E97F11">
        <w:t xml:space="preserve">For babies with no recorded </w:t>
      </w:r>
      <w:r w:rsidR="00BA267F">
        <w:t>UPI</w:t>
      </w:r>
      <w:r w:rsidR="005559BE">
        <w:t>,</w:t>
      </w:r>
      <w:r w:rsidR="00BA267F">
        <w:t xml:space="preserve"> </w:t>
      </w:r>
      <w:r w:rsidR="005559BE">
        <w:t xml:space="preserve">duplicate </w:t>
      </w:r>
      <w:r w:rsidR="00E97F11">
        <w:t xml:space="preserve">records could be linked through </w:t>
      </w:r>
      <w:proofErr w:type="gramStart"/>
      <w:r w:rsidR="00E97F11">
        <w:t>mother</w:t>
      </w:r>
      <w:proofErr w:type="gramEnd"/>
      <w:r w:rsidR="00E97F11">
        <w:t xml:space="preserve"> </w:t>
      </w:r>
      <w:r w:rsidR="00BA267F">
        <w:t>UPI</w:t>
      </w:r>
      <w:r w:rsidR="00E97F11">
        <w:t xml:space="preserve"> in the case of singleton pregnancies.</w:t>
      </w:r>
    </w:p>
    <w:p w14:paraId="2F7B2236" w14:textId="0870423E" w:rsidR="00214B12" w:rsidRDefault="00214B12" w:rsidP="00203B00">
      <w:r>
        <w:t>For live births on SMR02 or NHS live births, it is recorded how many babies were born, this information can be used to resolve multiple records in the case where baby UPI is recorded inconsistently – the number of records that there should be (1 per baby) is known and the number of records in COPS can be reduced to that number in the case of duplicate</w:t>
      </w:r>
      <w:r w:rsidR="00102910">
        <w:t>d</w:t>
      </w:r>
      <w:r>
        <w:t xml:space="preserve"> records. </w:t>
      </w:r>
    </w:p>
    <w:p w14:paraId="2B5E7436" w14:textId="77777777" w:rsidR="00203B00" w:rsidRDefault="00203B00" w:rsidP="00203B00"/>
    <w:p w14:paraId="619D0844" w14:textId="77777777" w:rsidR="00203B00" w:rsidRDefault="00203B00" w:rsidP="00203B00">
      <w:pPr>
        <w:rPr>
          <w:rFonts w:eastAsia="Times New Roman" w:cs="Times New Roman"/>
          <w:b/>
          <w:bCs/>
          <w:color w:val="808080" w:themeColor="background1" w:themeShade="80"/>
        </w:rPr>
      </w:pPr>
      <w:r>
        <w:rPr>
          <w:rFonts w:eastAsia="Times New Roman" w:cs="Times New Roman"/>
          <w:b/>
          <w:bCs/>
          <w:color w:val="808080" w:themeColor="background1" w:themeShade="80"/>
        </w:rPr>
        <w:t xml:space="preserve">Ongoing pregnancies </w:t>
      </w:r>
    </w:p>
    <w:p w14:paraId="605311EF" w14:textId="4A18CCD9" w:rsidR="00203B00" w:rsidRPr="00F67C5C" w:rsidRDefault="6246F6C7" w:rsidP="33CCA25C">
      <w:pPr>
        <w:rPr>
          <w:i/>
          <w:iCs/>
        </w:rPr>
      </w:pPr>
      <w:r w:rsidRPr="33CCA25C">
        <w:rPr>
          <w:i/>
          <w:iCs/>
        </w:rPr>
        <w:t xml:space="preserve">Datasets used to identify </w:t>
      </w:r>
      <w:r w:rsidR="279293F7" w:rsidRPr="33CCA25C">
        <w:rPr>
          <w:i/>
          <w:iCs/>
        </w:rPr>
        <w:t>ongoing pregnancies</w:t>
      </w:r>
      <w:r w:rsidRPr="33CCA25C">
        <w:rPr>
          <w:i/>
          <w:iCs/>
        </w:rPr>
        <w:t>:</w:t>
      </w:r>
    </w:p>
    <w:p w14:paraId="6DE3F9FA" w14:textId="6C378AC5" w:rsidR="00203B00" w:rsidRDefault="00203B00" w:rsidP="00203B00">
      <w:pPr>
        <w:pStyle w:val="ListParagraph"/>
        <w:numPr>
          <w:ilvl w:val="0"/>
          <w:numId w:val="20"/>
        </w:numPr>
        <w:spacing w:after="160" w:line="259" w:lineRule="auto"/>
        <w:contextualSpacing/>
        <w:rPr>
          <w:u w:val="single"/>
        </w:rPr>
      </w:pPr>
      <w:r w:rsidRPr="06D5C21D">
        <w:rPr>
          <w:u w:val="single"/>
        </w:rPr>
        <w:t>Antenatal booking data</w:t>
      </w:r>
      <w:r w:rsidR="1F04FE23" w:rsidRPr="06D5C21D">
        <w:rPr>
          <w:u w:val="single"/>
        </w:rPr>
        <w:t xml:space="preserve"> </w:t>
      </w:r>
      <w:r w:rsidR="1F04FE23">
        <w:t>(</w:t>
      </w:r>
      <w:r w:rsidR="165E2B2A">
        <w:t>n=</w:t>
      </w:r>
      <w:r w:rsidR="1F04FE23">
        <w:t>179,207 bookings</w:t>
      </w:r>
      <w:r w:rsidR="447B65B1">
        <w:t xml:space="preserve"> </w:t>
      </w:r>
      <w:r w:rsidR="1F04FE23">
        <w:t>equating to 178,793 pregnancies</w:t>
      </w:r>
      <w:r w:rsidR="628B1E6F">
        <w:t xml:space="preserve"> 414 duplicates excluded</w:t>
      </w:r>
      <w:proofErr w:type="gramStart"/>
      <w:r w:rsidR="628B1E6F">
        <w:t>.</w:t>
      </w:r>
      <w:r w:rsidR="1F04FE23">
        <w:t xml:space="preserve"> )</w:t>
      </w:r>
      <w:proofErr w:type="gramEnd"/>
    </w:p>
    <w:p w14:paraId="5DF9EB32" w14:textId="77777777" w:rsidR="00203B00" w:rsidRDefault="00203B00" w:rsidP="00203B00">
      <w:pPr>
        <w:pStyle w:val="ListParagraph"/>
        <w:numPr>
          <w:ilvl w:val="0"/>
          <w:numId w:val="20"/>
        </w:numPr>
        <w:spacing w:after="160" w:line="259" w:lineRule="auto"/>
        <w:contextualSpacing/>
        <w:rPr>
          <w:u w:val="single"/>
        </w:rPr>
      </w:pPr>
      <w:r>
        <w:rPr>
          <w:u w:val="single"/>
        </w:rPr>
        <w:t>Terminations cohort</w:t>
      </w:r>
    </w:p>
    <w:p w14:paraId="57C0D546" w14:textId="77777777" w:rsidR="00203B00" w:rsidRPr="00E771A9" w:rsidRDefault="00203B00" w:rsidP="00203B00">
      <w:pPr>
        <w:pStyle w:val="ListParagraph"/>
        <w:numPr>
          <w:ilvl w:val="1"/>
          <w:numId w:val="20"/>
        </w:numPr>
        <w:spacing w:after="160" w:line="259" w:lineRule="auto"/>
        <w:contextualSpacing/>
      </w:pPr>
      <w:r w:rsidRPr="00E771A9">
        <w:t>Remove</w:t>
      </w:r>
      <w:r>
        <w:t xml:space="preserve"> records we know ended in a termination</w:t>
      </w:r>
    </w:p>
    <w:p w14:paraId="1BC2BECA" w14:textId="77777777" w:rsidR="00203B00" w:rsidRDefault="00203B00" w:rsidP="00203B00">
      <w:pPr>
        <w:pStyle w:val="ListParagraph"/>
        <w:numPr>
          <w:ilvl w:val="0"/>
          <w:numId w:val="20"/>
        </w:numPr>
        <w:spacing w:after="160" w:line="259" w:lineRule="auto"/>
        <w:contextualSpacing/>
        <w:rPr>
          <w:u w:val="single"/>
        </w:rPr>
      </w:pPr>
      <w:proofErr w:type="gramStart"/>
      <w:r>
        <w:rPr>
          <w:u w:val="single"/>
        </w:rPr>
        <w:t>Stillbirths</w:t>
      </w:r>
      <w:proofErr w:type="gramEnd"/>
      <w:r>
        <w:rPr>
          <w:u w:val="single"/>
        </w:rPr>
        <w:t xml:space="preserve"> cohort</w:t>
      </w:r>
    </w:p>
    <w:p w14:paraId="191E157D" w14:textId="77777777" w:rsidR="00203B00" w:rsidRDefault="00203B00" w:rsidP="00203B00">
      <w:pPr>
        <w:pStyle w:val="ListParagraph"/>
        <w:numPr>
          <w:ilvl w:val="1"/>
          <w:numId w:val="20"/>
        </w:numPr>
        <w:spacing w:after="160" w:line="259" w:lineRule="auto"/>
        <w:contextualSpacing/>
        <w:rPr>
          <w:u w:val="single"/>
        </w:rPr>
      </w:pPr>
      <w:r>
        <w:t>Remove records we know ended in a stillbirth</w:t>
      </w:r>
    </w:p>
    <w:p w14:paraId="322B288A" w14:textId="77777777" w:rsidR="00203B00" w:rsidRDefault="00203B00" w:rsidP="00203B00">
      <w:pPr>
        <w:pStyle w:val="ListParagraph"/>
        <w:numPr>
          <w:ilvl w:val="0"/>
          <w:numId w:val="20"/>
        </w:numPr>
        <w:spacing w:after="160" w:line="259" w:lineRule="auto"/>
        <w:contextualSpacing/>
        <w:rPr>
          <w:u w:val="single"/>
        </w:rPr>
      </w:pPr>
      <w:r>
        <w:rPr>
          <w:u w:val="single"/>
        </w:rPr>
        <w:t>Spontaneous losses cohort</w:t>
      </w:r>
    </w:p>
    <w:p w14:paraId="3CBEFE97" w14:textId="77777777" w:rsidR="00203B00" w:rsidRDefault="00203B00" w:rsidP="00203B00">
      <w:pPr>
        <w:pStyle w:val="ListParagraph"/>
        <w:numPr>
          <w:ilvl w:val="1"/>
          <w:numId w:val="20"/>
        </w:numPr>
        <w:spacing w:after="160" w:line="259" w:lineRule="auto"/>
        <w:contextualSpacing/>
        <w:rPr>
          <w:u w:val="single"/>
        </w:rPr>
      </w:pPr>
      <w:r>
        <w:t>Remove records we know ended in a spontaneous loss</w:t>
      </w:r>
    </w:p>
    <w:p w14:paraId="0639B323" w14:textId="77777777" w:rsidR="00203B00" w:rsidRDefault="00203B00" w:rsidP="00203B00">
      <w:pPr>
        <w:pStyle w:val="ListParagraph"/>
        <w:numPr>
          <w:ilvl w:val="0"/>
          <w:numId w:val="20"/>
        </w:numPr>
        <w:spacing w:after="160" w:line="259" w:lineRule="auto"/>
        <w:contextualSpacing/>
        <w:rPr>
          <w:u w:val="single"/>
        </w:rPr>
      </w:pPr>
      <w:r>
        <w:rPr>
          <w:u w:val="single"/>
        </w:rPr>
        <w:t>Live births cohort</w:t>
      </w:r>
    </w:p>
    <w:p w14:paraId="0504C3BB" w14:textId="3416D3D6" w:rsidR="006D1C04" w:rsidRPr="006D1C04" w:rsidRDefault="6246F6C7" w:rsidP="2DFECF80">
      <w:pPr>
        <w:pStyle w:val="ListParagraph"/>
        <w:numPr>
          <w:ilvl w:val="1"/>
          <w:numId w:val="20"/>
        </w:numPr>
        <w:spacing w:after="160" w:line="259" w:lineRule="auto"/>
        <w:contextualSpacing/>
        <w:rPr>
          <w:u w:val="single"/>
        </w:rPr>
      </w:pPr>
      <w:r>
        <w:t>Remove records we know ended in a live birth</w:t>
      </w:r>
    </w:p>
    <w:p w14:paraId="43B79129" w14:textId="6D585C34" w:rsidR="33CCA25C" w:rsidRDefault="33CCA25C" w:rsidP="33CCA25C">
      <w:pPr>
        <w:spacing w:after="160" w:line="259" w:lineRule="auto"/>
        <w:contextualSpacing/>
        <w:rPr>
          <w:rFonts w:eastAsia="Calibri" w:cs="Arial"/>
          <w:szCs w:val="24"/>
          <w:u w:val="single"/>
        </w:rPr>
      </w:pPr>
    </w:p>
    <w:p w14:paraId="7D73F020" w14:textId="78BDE3AD" w:rsidR="33CCA25C" w:rsidRDefault="33CCA25C" w:rsidP="33CCA25C">
      <w:pPr>
        <w:spacing w:after="160" w:line="259" w:lineRule="auto"/>
        <w:contextualSpacing/>
        <w:rPr>
          <w:rFonts w:eastAsia="Calibri" w:cs="Arial"/>
          <w:szCs w:val="24"/>
          <w:u w:val="single"/>
        </w:rPr>
      </w:pPr>
    </w:p>
    <w:p w14:paraId="22D59DAC" w14:textId="3982DBC6" w:rsidR="00F22840" w:rsidRDefault="00F22840" w:rsidP="00F22840">
      <w:pPr>
        <w:pStyle w:val="Heading2"/>
      </w:pPr>
      <w:bookmarkStart w:id="26" w:name="_Toc112812721"/>
      <w:r w:rsidRPr="00F22840">
        <w:t>Reconciling discrepancies across data sources in recorded pregnancy outcome</w:t>
      </w:r>
      <w:bookmarkEnd w:id="26"/>
    </w:p>
    <w:p w14:paraId="6C3601BC" w14:textId="38830A45" w:rsidR="00ED7DF4" w:rsidRPr="00ED7DF4" w:rsidRDefault="00ED7DF4" w:rsidP="00ED7DF4">
      <w:pPr>
        <w:pStyle w:val="Heading3"/>
      </w:pPr>
      <w:bookmarkStart w:id="27" w:name="_Toc112812722"/>
      <w:r>
        <w:t>Outcome of pregnancy</w:t>
      </w:r>
      <w:bookmarkEnd w:id="27"/>
    </w:p>
    <w:p w14:paraId="780EA6EC" w14:textId="77777777" w:rsidR="00DA3D78" w:rsidRDefault="00F22840">
      <w:pPr>
        <w:spacing w:after="200" w:line="276" w:lineRule="auto"/>
      </w:pPr>
      <w:r>
        <w:t>As it i</w:t>
      </w:r>
      <w:r w:rsidR="00DA3D78">
        <w:t xml:space="preserve">s possible that some cases may be classified differently in different datasets, checks </w:t>
      </w:r>
      <w:r>
        <w:t xml:space="preserve">and de-duplication procedures </w:t>
      </w:r>
      <w:r w:rsidR="00DA3D78">
        <w:t>were carried out between the above groups of cases</w:t>
      </w:r>
      <w:r>
        <w:t xml:space="preserve"> as follows</w:t>
      </w:r>
      <w:r w:rsidR="00DA3D78">
        <w:t>.</w:t>
      </w:r>
    </w:p>
    <w:p w14:paraId="6526AAF6" w14:textId="77777777" w:rsidR="00270BC8" w:rsidRDefault="00F22840">
      <w:pPr>
        <w:spacing w:after="200" w:line="276" w:lineRule="auto"/>
      </w:pPr>
      <w:r>
        <w:t>TOPFA</w:t>
      </w:r>
      <w:r w:rsidR="00DA3D78">
        <w:t xml:space="preserve"> and spontaneous </w:t>
      </w:r>
      <w:proofErr w:type="spellStart"/>
      <w:r w:rsidR="00DA3D78">
        <w:t>fetal</w:t>
      </w:r>
      <w:proofErr w:type="spellEnd"/>
      <w:r w:rsidR="00DA3D78">
        <w:t xml:space="preserve"> </w:t>
      </w:r>
      <w:r w:rsidR="00E75E80">
        <w:t>deaths (</w:t>
      </w:r>
      <w:r w:rsidR="00DC109A">
        <w:t xml:space="preserve">late </w:t>
      </w:r>
      <w:proofErr w:type="spellStart"/>
      <w:r w:rsidR="00DC109A">
        <w:t>fetal</w:t>
      </w:r>
      <w:proofErr w:type="spellEnd"/>
      <w:r w:rsidR="00DC109A">
        <w:t xml:space="preserve"> losses and stillbirths)</w:t>
      </w:r>
      <w:r w:rsidR="00E75E80">
        <w:t xml:space="preserve"> </w:t>
      </w:r>
      <w:r w:rsidR="00DA3D78">
        <w:t xml:space="preserve">were added together and records that identified the same case were grouped to avoid double counting. If a termination record existed anywhere then the case was </w:t>
      </w:r>
      <w:r w:rsidR="006F1097">
        <w:t xml:space="preserve">reclassified </w:t>
      </w:r>
      <w:r w:rsidR="00DA3D78">
        <w:t>as a termination, even if it was recorded as a spontan</w:t>
      </w:r>
      <w:r>
        <w:t xml:space="preserve">eous </w:t>
      </w:r>
      <w:proofErr w:type="spellStart"/>
      <w:r w:rsidR="00DC109A">
        <w:t>fetal</w:t>
      </w:r>
      <w:proofErr w:type="spellEnd"/>
      <w:r w:rsidR="00DC109A">
        <w:t xml:space="preserve"> death</w:t>
      </w:r>
      <w:r>
        <w:t xml:space="preserve"> elsewhere.</w:t>
      </w:r>
    </w:p>
    <w:p w14:paraId="177989B1" w14:textId="77777777" w:rsidR="00DA3D78" w:rsidRDefault="00DA3D78">
      <w:pPr>
        <w:spacing w:after="200" w:line="276" w:lineRule="auto"/>
      </w:pPr>
      <w:r>
        <w:t xml:space="preserve">The </w:t>
      </w:r>
      <w:r w:rsidR="000566CD">
        <w:t>combined</w:t>
      </w:r>
      <w:r>
        <w:t xml:space="preserve"> list of termination</w:t>
      </w:r>
      <w:r w:rsidR="000566CD">
        <w:t>s</w:t>
      </w:r>
      <w:r>
        <w:t xml:space="preserve"> and spontaneous </w:t>
      </w:r>
      <w:proofErr w:type="spellStart"/>
      <w:r w:rsidR="007A07E4">
        <w:t>fetal</w:t>
      </w:r>
      <w:proofErr w:type="spellEnd"/>
      <w:r w:rsidR="007A07E4">
        <w:t xml:space="preserve"> deaths</w:t>
      </w:r>
      <w:r>
        <w:t xml:space="preserve"> was then split into two </w:t>
      </w:r>
      <w:proofErr w:type="gramStart"/>
      <w:r>
        <w:t>files;</w:t>
      </w:r>
      <w:proofErr w:type="gramEnd"/>
      <w:r>
        <w:t xml:space="preserve"> one </w:t>
      </w:r>
      <w:r w:rsidR="000566CD">
        <w:t>containing</w:t>
      </w:r>
      <w:r>
        <w:t xml:space="preserve"> all singleton pregnancies and one </w:t>
      </w:r>
      <w:r w:rsidR="000566CD">
        <w:t>containing</w:t>
      </w:r>
      <w:r>
        <w:t xml:space="preserve"> </w:t>
      </w:r>
      <w:r w:rsidR="000566CD">
        <w:t xml:space="preserve">all multiple pregnancies. The file containing singleton pregnancies was added to a list of all </w:t>
      </w:r>
      <w:proofErr w:type="gramStart"/>
      <w:r w:rsidR="000566CD">
        <w:t>singleton</w:t>
      </w:r>
      <w:proofErr w:type="gramEnd"/>
      <w:r w:rsidR="000566CD">
        <w:t xml:space="preserve"> live births and records that identified the same event were grouped to avoid double counting. A small number of live birth cases were grouped with a termination record. This is because a very small number of </w:t>
      </w:r>
      <w:r w:rsidR="00F22840">
        <w:t xml:space="preserve">late </w:t>
      </w:r>
      <w:r w:rsidR="000566CD">
        <w:t xml:space="preserve">termination cases may result in a live birth if the mother does not receive an injection to stop the </w:t>
      </w:r>
      <w:proofErr w:type="spellStart"/>
      <w:r w:rsidR="000566CD">
        <w:t>fetal</w:t>
      </w:r>
      <w:proofErr w:type="spellEnd"/>
      <w:r w:rsidR="000566CD">
        <w:t xml:space="preserve"> heartbeat </w:t>
      </w:r>
      <w:r w:rsidR="00F22840">
        <w:t xml:space="preserve">(feticide) </w:t>
      </w:r>
      <w:r w:rsidR="000566CD">
        <w:t>prior to delivery. These cases were reclassified as a termination of pregnancy.</w:t>
      </w:r>
    </w:p>
    <w:p w14:paraId="2CA41B7A" w14:textId="3CCA2947" w:rsidR="00DA3D78" w:rsidRDefault="000566CD">
      <w:pPr>
        <w:spacing w:after="200" w:line="276" w:lineRule="auto"/>
      </w:pPr>
      <w:r>
        <w:t xml:space="preserve">These checks could only be carried out on singleton pregnancies as termination and spontaneous </w:t>
      </w:r>
      <w:proofErr w:type="spellStart"/>
      <w:r w:rsidR="007A07E4">
        <w:t>fetal</w:t>
      </w:r>
      <w:proofErr w:type="spellEnd"/>
      <w:r w:rsidR="007A07E4">
        <w:t xml:space="preserve"> death</w:t>
      </w:r>
      <w:r>
        <w:t xml:space="preserve"> cases do not have a baby CHI number and it is valid that a mother may have multiple records</w:t>
      </w:r>
      <w:r w:rsidR="00CD23B7">
        <w:t xml:space="preserve"> with different outcomes</w:t>
      </w:r>
      <w:r>
        <w:t xml:space="preserve"> if sh</w:t>
      </w:r>
      <w:r w:rsidR="00F22840">
        <w:t>e has had a multiple pregnancy.</w:t>
      </w:r>
    </w:p>
    <w:p w14:paraId="193BA564" w14:textId="77777777" w:rsidR="00E97F11" w:rsidRDefault="00E97F11">
      <w:pPr>
        <w:spacing w:after="200" w:line="276" w:lineRule="auto"/>
      </w:pPr>
    </w:p>
    <w:p w14:paraId="135D4D66" w14:textId="3CA5A8F4" w:rsidR="00ED7DF4" w:rsidRDefault="00ED7DF4" w:rsidP="00ED7DF4">
      <w:pPr>
        <w:pStyle w:val="Heading3"/>
      </w:pPr>
      <w:bookmarkStart w:id="28" w:name="_Toc112812723"/>
      <w:r>
        <w:lastRenderedPageBreak/>
        <w:t>Date of outcome</w:t>
      </w:r>
      <w:bookmarkEnd w:id="28"/>
    </w:p>
    <w:p w14:paraId="7D6F081C" w14:textId="77777777" w:rsidR="00ED7DF4" w:rsidRDefault="00ED7DF4" w:rsidP="00ED7DF4">
      <w:r>
        <w:t>Where there are multiple records of the pregnancy outcome, with multiple possible end dates, a hierarchy is followed, selecting the date from the first data source available, as follows:</w:t>
      </w:r>
    </w:p>
    <w:p w14:paraId="27971402" w14:textId="77777777" w:rsidR="00ED7DF4" w:rsidRDefault="00ED7DF4" w:rsidP="00ED7DF4">
      <w:r>
        <w:t>NHS Live births &gt; NRS live births &gt; NRS stillbirths &gt; SMR02 &gt; AAS &gt; SMR01 &gt; GP losses</w:t>
      </w:r>
    </w:p>
    <w:p w14:paraId="69E751B0" w14:textId="77777777" w:rsidR="00ED7DF4" w:rsidRDefault="00ED7DF4" w:rsidP="00ED7DF4">
      <w:r>
        <w:t xml:space="preserve">So, for example:  the date of pregnancy end for a pregnancy ending in any live birth will be the date on NHS live birth record, unless this is unavailable, in which case NRS live births is used. In the case of a termination recorded in both SMR02 and AAS, the SMR02 pregnancy end date would be prioritised over the AAS date (if the former was available). </w:t>
      </w:r>
    </w:p>
    <w:p w14:paraId="3903479F" w14:textId="4DCD50C2" w:rsidR="00ED7DF4" w:rsidRDefault="4D9AAE51" w:rsidP="33CCA25C">
      <w:pPr>
        <w:rPr>
          <w:rFonts w:eastAsia="Arial" w:cs="Arial"/>
        </w:rPr>
      </w:pPr>
      <w:r w:rsidRPr="33CCA25C">
        <w:rPr>
          <w:rFonts w:eastAsia="Arial" w:cs="Arial"/>
          <w:color w:val="000000" w:themeColor="text1"/>
        </w:rPr>
        <w:t>Records of events within 83 days of each other are initially group</w:t>
      </w:r>
      <w:r w:rsidR="4746531E" w:rsidRPr="33CCA25C">
        <w:rPr>
          <w:rFonts w:eastAsia="Arial" w:cs="Arial"/>
          <w:color w:val="000000" w:themeColor="text1"/>
        </w:rPr>
        <w:t>ed</w:t>
      </w:r>
      <w:r w:rsidRPr="33CCA25C">
        <w:rPr>
          <w:rFonts w:eastAsia="Arial" w:cs="Arial"/>
          <w:color w:val="000000" w:themeColor="text1"/>
        </w:rPr>
        <w:t xml:space="preserve"> and assumed to be from the same pregnancy, as some pregnancies will have multiple records with differing end dates from different sources. There are some cases where two records within 83 days do appear to belong to different pregnancies; corrections to grouping of records are applied later to deal with these cases, see the </w:t>
      </w:r>
      <w:ins w:id="29" w:author="Emily Moore" w:date="2022-08-23T14:05:00Z">
        <w:r w:rsidR="3E43AAB5">
          <w:fldChar w:fldCharType="begin"/>
        </w:r>
        <w:r w:rsidR="3E43AAB5">
          <w:instrText xml:space="preserve">HYPERLINK "bookmark://_Definitions_and_calculations" </w:instrText>
        </w:r>
        <w:r w:rsidR="3E43AAB5">
          <w:fldChar w:fldCharType="separate"/>
        </w:r>
      </w:ins>
      <w:r w:rsidRPr="33CCA25C">
        <w:rPr>
          <w:rStyle w:val="Hyperlink"/>
          <w:rFonts w:eastAsia="Arial" w:cs="Arial"/>
        </w:rPr>
        <w:t>definitions section.</w:t>
      </w:r>
      <w:ins w:id="30" w:author="Emily Moore" w:date="2022-08-23T14:05:00Z">
        <w:r w:rsidR="3E43AAB5">
          <w:fldChar w:fldCharType="end"/>
        </w:r>
      </w:ins>
    </w:p>
    <w:p w14:paraId="2A11F206" w14:textId="7D1B2E30" w:rsidR="00ED7DF4" w:rsidRDefault="333F5D43" w:rsidP="33CCA25C">
      <w:pPr>
        <w:rPr>
          <w:rFonts w:eastAsia="Calibri"/>
          <w:color w:val="000000" w:themeColor="text1"/>
        </w:rPr>
      </w:pPr>
      <w:r>
        <w:t>In a small proportion of cases</w:t>
      </w:r>
      <w:r w:rsidR="30674ACF">
        <w:t xml:space="preserve"> (6% in the current cohort update)</w:t>
      </w:r>
      <w:r>
        <w:t xml:space="preserve">, the outcome of the pregnancy is not recorded in any data source. </w:t>
      </w:r>
      <w:r w:rsidR="43365069">
        <w:t>The majority of these are recent</w:t>
      </w:r>
      <w:r w:rsidR="1BE83F71">
        <w:t xml:space="preserve">ly ended pregnancies, where the </w:t>
      </w:r>
      <w:r w:rsidR="7810E3DF">
        <w:t xml:space="preserve">outcomes </w:t>
      </w:r>
      <w:r w:rsidR="28793FF1">
        <w:t>have not</w:t>
      </w:r>
      <w:r w:rsidR="7810E3DF">
        <w:t xml:space="preserve"> accumulated in records yet,</w:t>
      </w:r>
      <w:r w:rsidR="577D60E9">
        <w:t xml:space="preserve"> other cases will be due to</w:t>
      </w:r>
      <w:r w:rsidR="7810E3DF">
        <w:t xml:space="preserve"> </w:t>
      </w:r>
      <w:r w:rsidR="09CD2BB7">
        <w:t xml:space="preserve">the mother moving out of Scotland prior to the birth </w:t>
      </w:r>
      <w:r w:rsidR="7810E3DF">
        <w:t>or errors in CHI</w:t>
      </w:r>
      <w:r w:rsidR="0EC25B8F">
        <w:t>/UPI recording</w:t>
      </w:r>
      <w:r w:rsidR="7810E3DF">
        <w:t xml:space="preserve"> resulting in no linkage. </w:t>
      </w:r>
      <w:r>
        <w:t>These pregnancies are known through antenatal booking record only and have passed the point where the pregnancy could feasibly still be continuing, the end date for these pregnancies is imputed as conception date + 44 weeks.</w:t>
      </w:r>
    </w:p>
    <w:p w14:paraId="1443D1BB" w14:textId="4AD58426" w:rsidR="00ED7DF4" w:rsidRPr="00E8541A" w:rsidRDefault="333F5D43" w:rsidP="00ED7DF4">
      <w:r>
        <w:t>Further reconciliation is required for some cases where pregnancies appear to be overlapping. This is mostly due to one pregnancy having a missing end date (as above). Another pregnancy has occurred, but because we've set the conception date for the previous pregnancy to conception date + 44 weeks, it appears the pregnancies are concurrent. In these cases, where there is no other means of determining the end date of the previous pregnancy, it is imputed to end 4 weeks prior to the conception date of the following pregnancy.</w:t>
      </w:r>
    </w:p>
    <w:p w14:paraId="35CB544E" w14:textId="77777777" w:rsidR="00ED7DF4" w:rsidRDefault="00ED7DF4" w:rsidP="00ED7DF4">
      <w:pPr>
        <w:pStyle w:val="Heading3"/>
      </w:pPr>
      <w:bookmarkStart w:id="31" w:name="_Toc112812724"/>
      <w:r>
        <w:t>Gestation at outcome</w:t>
      </w:r>
      <w:bookmarkEnd w:id="31"/>
    </w:p>
    <w:p w14:paraId="546E0D20" w14:textId="7142C2C4" w:rsidR="00ED7DF4" w:rsidRDefault="30CD02E6" w:rsidP="33CCA25C">
      <w:pPr>
        <w:rPr>
          <w:i/>
          <w:iCs/>
        </w:rPr>
      </w:pPr>
      <w:r>
        <w:t xml:space="preserve">Gestation at outcome is taken from gestation on the end of pregnancy record where available, from antenatal booking records if not and finally, </w:t>
      </w:r>
      <w:hyperlink w:anchor="_Imputed_gestations">
        <w:r w:rsidRPr="33CCA25C">
          <w:rPr>
            <w:rStyle w:val="Hyperlink"/>
          </w:rPr>
          <w:t>imputed</w:t>
        </w:r>
      </w:hyperlink>
      <w:r>
        <w:t xml:space="preserve">. For Live births and stillbirths, gestation on NHS live birth/NRS stillbirth records takes priority over gestation on SMR02. For terminations recorded on SMR02 and AAS, SMR02 gestation takes priority.  </w:t>
      </w:r>
      <w:r w:rsidR="7CA431EF">
        <w:t xml:space="preserve">If recorded gestation is not </w:t>
      </w:r>
      <w:hyperlink w:anchor="_Feasible_gestation_ranges">
        <w:r w:rsidR="7CA431EF" w:rsidRPr="33CCA25C">
          <w:rPr>
            <w:rStyle w:val="Hyperlink"/>
          </w:rPr>
          <w:t>feasible</w:t>
        </w:r>
      </w:hyperlink>
      <w:r w:rsidR="7CA431EF">
        <w:t xml:space="preserve"> for the outcome of pregnancy, it is discarded, and the gestation taken from the ne</w:t>
      </w:r>
      <w:r w:rsidR="5AFC8CA3">
        <w:t>x</w:t>
      </w:r>
      <w:r w:rsidR="7CA431EF">
        <w:t xml:space="preserve">t priority record, or imputed. </w:t>
      </w:r>
    </w:p>
    <w:p w14:paraId="0A850588" w14:textId="77777777" w:rsidR="005333DA" w:rsidRPr="00ED7DF4" w:rsidRDefault="005333DA" w:rsidP="00ED7DF4">
      <w:pPr>
        <w:rPr>
          <w:i/>
          <w:iCs/>
        </w:rPr>
      </w:pPr>
    </w:p>
    <w:p w14:paraId="1AA7763A" w14:textId="4798F5A4" w:rsidR="00CA4962" w:rsidRDefault="00CD23B7" w:rsidP="00CA4962">
      <w:pPr>
        <w:pStyle w:val="Heading2"/>
      </w:pPr>
      <w:bookmarkStart w:id="32" w:name="_Toc112812725"/>
      <w:r>
        <w:lastRenderedPageBreak/>
        <w:t>Demographic data</w:t>
      </w:r>
      <w:bookmarkEnd w:id="32"/>
    </w:p>
    <w:p w14:paraId="159DAB26" w14:textId="77777777" w:rsidR="000E6CDD" w:rsidRPr="002F5310" w:rsidRDefault="000E6CDD" w:rsidP="00C81E03">
      <w:pPr>
        <w:pStyle w:val="Heading3"/>
      </w:pPr>
      <w:bookmarkStart w:id="33" w:name="_Toc112812726"/>
      <w:r w:rsidRPr="002F5310">
        <w:t>Maternal NHS Board area of residence</w:t>
      </w:r>
      <w:bookmarkEnd w:id="33"/>
    </w:p>
    <w:p w14:paraId="0876B3E3" w14:textId="077C501B" w:rsidR="00D7583E" w:rsidRDefault="51A68D24" w:rsidP="00D7583E">
      <w:r>
        <w:t xml:space="preserve">Where possible, the mother’s postcode of residence </w:t>
      </w:r>
      <w:r w:rsidR="6BCB24F4">
        <w:t xml:space="preserve">at the end of the pregnancy </w:t>
      </w:r>
      <w:r>
        <w:t>was taken from NRS live and stillbirth records.</w:t>
      </w:r>
      <w:r w:rsidR="1BFC3668">
        <w:t xml:space="preserve"> For cases where there was no live or stillbirth record (</w:t>
      </w:r>
      <w:proofErr w:type="gramStart"/>
      <w:r w:rsidR="1BFC3668">
        <w:t>e.g.</w:t>
      </w:r>
      <w:proofErr w:type="gramEnd"/>
      <w:r w:rsidR="1BFC3668">
        <w:t xml:space="preserve"> a termination) or no available postcode information on the NRS record, postcode was taken from SMR02</w:t>
      </w:r>
      <w:r w:rsidR="7697AD47">
        <w:t xml:space="preserve"> or AAS</w:t>
      </w:r>
      <w:r w:rsidR="1BFC3668">
        <w:t xml:space="preserve"> record(s) relating to that pregnancy</w:t>
      </w:r>
      <w:r>
        <w:t xml:space="preserve">. Postcode was then used to </w:t>
      </w:r>
      <w:r w:rsidR="23E3CDD2">
        <w:t>derive</w:t>
      </w:r>
      <w:r>
        <w:t xml:space="preserve"> maternal NHS Health Board</w:t>
      </w:r>
      <w:r w:rsidR="002F5310">
        <w:rPr>
          <w:rStyle w:val="FootnoteReference"/>
        </w:rPr>
        <w:footnoteReference w:id="2"/>
      </w:r>
      <w:r>
        <w:t xml:space="preserve"> of residence. </w:t>
      </w:r>
      <w:proofErr w:type="spellStart"/>
      <w:r w:rsidR="2E475DEB">
        <w:t>Healthboard</w:t>
      </w:r>
      <w:proofErr w:type="spellEnd"/>
      <w:r w:rsidR="2E475DEB">
        <w:t xml:space="preserve"> boundaries were last updated in 2019, so this is the version used in COPS.</w:t>
      </w:r>
    </w:p>
    <w:p w14:paraId="5CBB967D" w14:textId="18F25BA9" w:rsidR="002F5310" w:rsidRDefault="2E475DEB" w:rsidP="000E6CDD">
      <w:r>
        <w:t xml:space="preserve">EAVE cohort </w:t>
      </w:r>
      <w:proofErr w:type="spellStart"/>
      <w:r>
        <w:t>healthboard</w:t>
      </w:r>
      <w:proofErr w:type="spellEnd"/>
      <w:r>
        <w:t xml:space="preserve"> (valid March 2020) was used </w:t>
      </w:r>
      <w:r w:rsidR="076F9BF3">
        <w:t>i</w:t>
      </w:r>
      <w:r>
        <w:t>f no other source was available.</w:t>
      </w:r>
    </w:p>
    <w:p w14:paraId="23891067" w14:textId="77777777" w:rsidR="000E6CDD" w:rsidRPr="002F5310" w:rsidRDefault="000E6CDD" w:rsidP="006C1842">
      <w:pPr>
        <w:pStyle w:val="Heading3"/>
      </w:pPr>
      <w:bookmarkStart w:id="34" w:name="_Toc112812727"/>
      <w:r w:rsidRPr="002F5310">
        <w:t>Maternal age</w:t>
      </w:r>
      <w:bookmarkEnd w:id="34"/>
    </w:p>
    <w:p w14:paraId="5C4714D6" w14:textId="42B63371" w:rsidR="002F5310" w:rsidRDefault="51A68D24" w:rsidP="008550A5">
      <w:r>
        <w:t xml:space="preserve">Maternal date of birth is not available </w:t>
      </w:r>
      <w:r w:rsidR="6BCB24F4">
        <w:t xml:space="preserve">to </w:t>
      </w:r>
      <w:r w:rsidR="6A4227BF">
        <w:t>PHS</w:t>
      </w:r>
      <w:r w:rsidR="6BCB24F4">
        <w:t xml:space="preserve"> </w:t>
      </w:r>
      <w:r>
        <w:t xml:space="preserve">on NRS </w:t>
      </w:r>
      <w:proofErr w:type="gramStart"/>
      <w:r>
        <w:t>records</w:t>
      </w:r>
      <w:r w:rsidR="71746B32">
        <w:t>, but</w:t>
      </w:r>
      <w:proofErr w:type="gramEnd"/>
      <w:r w:rsidR="71746B32">
        <w:t xml:space="preserve"> was available from all other data sources (</w:t>
      </w:r>
      <w:r>
        <w:t>SMR02 record</w:t>
      </w:r>
      <w:r w:rsidR="71746B32">
        <w:t>, NHSLB,</w:t>
      </w:r>
      <w:r w:rsidR="7697AD47">
        <w:t xml:space="preserve"> AAS</w:t>
      </w:r>
      <w:r w:rsidR="71746B32">
        <w:t>, SMR01, antenatal booking, GP losses)</w:t>
      </w:r>
      <w:r>
        <w:t xml:space="preserve">. </w:t>
      </w:r>
      <w:r w:rsidR="71746B32">
        <w:t xml:space="preserve">CHI was used as the primary source of DOB, with any gaps (mothers with invalid CHI), filled from other sources. </w:t>
      </w:r>
      <w:r>
        <w:t>This allowed for the calculation of maternal age at the</w:t>
      </w:r>
      <w:r w:rsidR="6BCB24F4">
        <w:t xml:space="preserve"> </w:t>
      </w:r>
      <w:r>
        <w:t>pregnancy end date.</w:t>
      </w:r>
    </w:p>
    <w:p w14:paraId="7F50B424" w14:textId="7669B939" w:rsidR="000E6CDD" w:rsidRPr="002F5310" w:rsidRDefault="000E6CDD" w:rsidP="006C1842">
      <w:pPr>
        <w:pStyle w:val="Heading3"/>
      </w:pPr>
      <w:bookmarkStart w:id="35" w:name="_Toc112812728"/>
      <w:r w:rsidRPr="002F5310">
        <w:t xml:space="preserve">Maternal deprivation </w:t>
      </w:r>
      <w:r w:rsidR="00406D8C">
        <w:t>and urban rural index</w:t>
      </w:r>
      <w:bookmarkEnd w:id="35"/>
    </w:p>
    <w:p w14:paraId="561BCDED" w14:textId="1F7A212E" w:rsidR="002F5310" w:rsidRDefault="006C1842" w:rsidP="008550A5">
      <w:r>
        <w:t>The mother’s postcode of residence at the end of the affected pregnancy</w:t>
      </w:r>
      <w:r w:rsidR="002F5310">
        <w:t xml:space="preserve"> was used to</w:t>
      </w:r>
      <w:r w:rsidR="00273EDB">
        <w:t xml:space="preserve"> derive</w:t>
      </w:r>
      <w:r w:rsidR="002F5310">
        <w:t xml:space="preserve"> </w:t>
      </w:r>
      <w:r>
        <w:t>maternal deprivation level (</w:t>
      </w:r>
      <w:r w:rsidR="002F5310">
        <w:t>Scottish Index of Multi</w:t>
      </w:r>
      <w:r>
        <w:t>ple Deprivation (SIMD) quintile)</w:t>
      </w:r>
      <w:r w:rsidR="00406D8C">
        <w:t xml:space="preserve"> and urban rural index (URI). </w:t>
      </w:r>
      <w:r w:rsidR="002F5310">
        <w:t>The latest version of SIMD was released in 20</w:t>
      </w:r>
      <w:r w:rsidR="00DF41FA">
        <w:t>20</w:t>
      </w:r>
      <w:r w:rsidR="00406D8C">
        <w:t>, the latest version of URI in 2016</w:t>
      </w:r>
      <w:r w:rsidR="00DF41FA">
        <w:t>.</w:t>
      </w:r>
    </w:p>
    <w:p w14:paraId="03B7D8E4" w14:textId="7C333692" w:rsidR="002F5310" w:rsidRDefault="52C4D476" w:rsidP="008550A5">
      <w:r>
        <w:t>Where multiple postcodes were present on different records, the priority order was:</w:t>
      </w:r>
    </w:p>
    <w:p w14:paraId="1099683A" w14:textId="78572433" w:rsidR="00406D8C" w:rsidRDefault="00406D8C" w:rsidP="008550A5">
      <w:r>
        <w:t>NRS lb &gt; SMR02 &gt; AAS &gt; NRSSB &gt; SMR01</w:t>
      </w:r>
    </w:p>
    <w:p w14:paraId="4214A39A" w14:textId="77777777" w:rsidR="00DA7B44" w:rsidRDefault="00DA7B44" w:rsidP="008550A5"/>
    <w:p w14:paraId="1B557B0C" w14:textId="4BE07CC3" w:rsidR="00F44BAD" w:rsidRDefault="00F44BAD" w:rsidP="00F44BAD">
      <w:pPr>
        <w:pStyle w:val="Heading3"/>
      </w:pPr>
      <w:bookmarkStart w:id="36" w:name="_Toc112812729"/>
      <w:r>
        <w:t>Maternal ethnicity</w:t>
      </w:r>
      <w:bookmarkEnd w:id="36"/>
    </w:p>
    <w:p w14:paraId="451DD27D" w14:textId="6C7CD16F" w:rsidR="00F44BAD" w:rsidRPr="00F44BAD" w:rsidRDefault="431D8ECC" w:rsidP="00F44BAD">
      <w:r>
        <w:t xml:space="preserve">Maternal </w:t>
      </w:r>
      <w:r w:rsidR="7E3A0DF6">
        <w:t>ethnicity</w:t>
      </w:r>
      <w:r>
        <w:t xml:space="preserve"> was determined from several sources, in the following order of priority </w:t>
      </w:r>
    </w:p>
    <w:p w14:paraId="2FBCE3C6" w14:textId="18EB48A2" w:rsidR="00F44BAD" w:rsidRPr="00F44BAD" w:rsidRDefault="000C39E1" w:rsidP="00F44BAD">
      <w:r>
        <w:t xml:space="preserve">SMR02 &gt; SMR01 &gt; AN booking &gt; </w:t>
      </w:r>
      <w:r w:rsidR="00102910">
        <w:t>file from vaccine team</w:t>
      </w:r>
    </w:p>
    <w:p w14:paraId="322A90A2" w14:textId="469A4EFD" w:rsidR="574657A3" w:rsidRDefault="574657A3" w:rsidP="5A1F90AD">
      <w:pPr>
        <w:rPr>
          <w:rFonts w:eastAsia="Calibri" w:cs="Arial"/>
          <w:szCs w:val="24"/>
        </w:rPr>
      </w:pPr>
      <w:r w:rsidRPr="5A1F90AD">
        <w:rPr>
          <w:rFonts w:eastAsia="Calibri" w:cs="Arial"/>
          <w:szCs w:val="24"/>
        </w:rPr>
        <w:t xml:space="preserve">The file COPS receives from the vaccine team is ethnicity status based on last healthcare contact at which it was recorded, </w:t>
      </w:r>
      <w:r w:rsidRPr="5A1F90AD">
        <w:rPr>
          <w:rFonts w:eastAsia="Calibri" w:cs="Arial"/>
          <w:i/>
          <w:iCs/>
          <w:szCs w:val="24"/>
        </w:rPr>
        <w:t>excluding vaccination appointment</w:t>
      </w:r>
      <w:r w:rsidRPr="5A1F90AD">
        <w:rPr>
          <w:rFonts w:eastAsia="Calibri" w:cs="Arial"/>
          <w:szCs w:val="24"/>
        </w:rPr>
        <w:t>.</w:t>
      </w:r>
    </w:p>
    <w:p w14:paraId="410B2A5A" w14:textId="2EF343AB" w:rsidR="2D2C8208" w:rsidRDefault="2D2C8208" w:rsidP="5A1F90AD">
      <w:pPr>
        <w:rPr>
          <w:rFonts w:eastAsia="Calibri" w:cs="Arial"/>
          <w:szCs w:val="24"/>
        </w:rPr>
      </w:pPr>
      <w:r w:rsidRPr="5A1F90AD">
        <w:rPr>
          <w:rFonts w:eastAsia="Calibri" w:cs="Arial"/>
          <w:szCs w:val="24"/>
        </w:rPr>
        <w:t xml:space="preserve">Ethnicity is poorly recorded in most sources, with a high level of unknowns. </w:t>
      </w:r>
      <w:r w:rsidR="7899BC31" w:rsidRPr="5A1F90AD">
        <w:rPr>
          <w:rFonts w:eastAsia="Calibri" w:cs="Arial"/>
          <w:szCs w:val="24"/>
        </w:rPr>
        <w:t>26.7</w:t>
      </w:r>
      <w:r w:rsidRPr="5A1F90AD">
        <w:rPr>
          <w:rFonts w:eastAsia="Calibri" w:cs="Arial"/>
          <w:szCs w:val="24"/>
        </w:rPr>
        <w:t>% of pregnancies in the final dataset have unknown maternal ethnicity</w:t>
      </w:r>
      <w:r w:rsidR="463DD1A6" w:rsidRPr="5A1F90AD">
        <w:rPr>
          <w:rFonts w:eastAsia="Calibri" w:cs="Arial"/>
          <w:szCs w:val="24"/>
        </w:rPr>
        <w:t>, including where ethnicity was recorded as “refused”</w:t>
      </w:r>
      <w:r w:rsidRPr="5A1F90AD">
        <w:rPr>
          <w:rFonts w:eastAsia="Calibri" w:cs="Arial"/>
          <w:szCs w:val="24"/>
        </w:rPr>
        <w:t>.</w:t>
      </w:r>
      <w:r w:rsidR="20BD3C63" w:rsidRPr="5A1F90AD">
        <w:rPr>
          <w:rFonts w:eastAsia="Calibri" w:cs="Arial"/>
          <w:szCs w:val="24"/>
        </w:rPr>
        <w:t xml:space="preserve"> Missing ethnicity </w:t>
      </w:r>
      <w:r w:rsidR="2D6BA773" w:rsidRPr="5A1F90AD">
        <w:rPr>
          <w:rFonts w:eastAsia="Calibri" w:cs="Arial"/>
          <w:szCs w:val="24"/>
        </w:rPr>
        <w:t xml:space="preserve">varies by outcome, it </w:t>
      </w:r>
      <w:r w:rsidR="20BD3C63" w:rsidRPr="5A1F90AD">
        <w:rPr>
          <w:rFonts w:eastAsia="Calibri" w:cs="Arial"/>
          <w:szCs w:val="24"/>
        </w:rPr>
        <w:t xml:space="preserve">is highest in ongoing pregnancies </w:t>
      </w:r>
      <w:r w:rsidR="42CFB2F3" w:rsidRPr="5A1F90AD">
        <w:rPr>
          <w:rFonts w:eastAsia="Calibri" w:cs="Arial"/>
          <w:szCs w:val="24"/>
        </w:rPr>
        <w:t>(</w:t>
      </w:r>
      <w:r w:rsidR="4CA4680A" w:rsidRPr="5A1F90AD">
        <w:rPr>
          <w:rFonts w:eastAsia="Calibri" w:cs="Arial"/>
          <w:szCs w:val="24"/>
        </w:rPr>
        <w:t>82%</w:t>
      </w:r>
      <w:r w:rsidR="42CFB2F3" w:rsidRPr="5A1F90AD">
        <w:rPr>
          <w:rFonts w:eastAsia="Calibri" w:cs="Arial"/>
          <w:szCs w:val="24"/>
        </w:rPr>
        <w:t>)</w:t>
      </w:r>
      <w:r w:rsidR="28F75A37" w:rsidRPr="5A1F90AD">
        <w:rPr>
          <w:rFonts w:eastAsia="Calibri" w:cs="Arial"/>
          <w:szCs w:val="24"/>
        </w:rPr>
        <w:t xml:space="preserve"> and unknown outcomes (55%)</w:t>
      </w:r>
      <w:r w:rsidR="42CFB2F3" w:rsidRPr="5A1F90AD">
        <w:rPr>
          <w:rFonts w:eastAsia="Calibri" w:cs="Arial"/>
          <w:szCs w:val="24"/>
        </w:rPr>
        <w:t>, and lowe</w:t>
      </w:r>
      <w:r w:rsidR="7DFB7D34" w:rsidRPr="5A1F90AD">
        <w:rPr>
          <w:rFonts w:eastAsia="Calibri" w:cs="Arial"/>
          <w:szCs w:val="24"/>
        </w:rPr>
        <w:t>st</w:t>
      </w:r>
      <w:r w:rsidR="42CFB2F3" w:rsidRPr="5A1F90AD">
        <w:rPr>
          <w:rFonts w:eastAsia="Calibri" w:cs="Arial"/>
          <w:szCs w:val="24"/>
        </w:rPr>
        <w:t xml:space="preserve"> amongst </w:t>
      </w:r>
      <w:r w:rsidR="5A24C813" w:rsidRPr="5A1F90AD">
        <w:rPr>
          <w:rFonts w:eastAsia="Calibri" w:cs="Arial"/>
          <w:szCs w:val="24"/>
        </w:rPr>
        <w:t xml:space="preserve">ectopic pregnancies (12%) and </w:t>
      </w:r>
      <w:r w:rsidR="42CFB2F3" w:rsidRPr="5A1F90AD">
        <w:rPr>
          <w:rFonts w:eastAsia="Calibri" w:cs="Arial"/>
          <w:szCs w:val="24"/>
        </w:rPr>
        <w:t>live births (</w:t>
      </w:r>
      <w:r w:rsidR="4EFE0E96" w:rsidRPr="5A1F90AD">
        <w:rPr>
          <w:rFonts w:eastAsia="Calibri" w:cs="Arial"/>
          <w:szCs w:val="24"/>
        </w:rPr>
        <w:t>14%</w:t>
      </w:r>
      <w:r w:rsidR="42CFB2F3" w:rsidRPr="5A1F90AD">
        <w:rPr>
          <w:rFonts w:eastAsia="Calibri" w:cs="Arial"/>
          <w:szCs w:val="24"/>
        </w:rPr>
        <w:t>).</w:t>
      </w:r>
    </w:p>
    <w:p w14:paraId="3F08437F" w14:textId="77777777" w:rsidR="006C1842" w:rsidRPr="00273EDB" w:rsidRDefault="006C1842" w:rsidP="006C1842">
      <w:pPr>
        <w:pStyle w:val="Heading3"/>
      </w:pPr>
      <w:bookmarkStart w:id="37" w:name="_Toc112812730"/>
      <w:r w:rsidRPr="00273EDB">
        <w:lastRenderedPageBreak/>
        <w:t>Infant sex</w:t>
      </w:r>
      <w:bookmarkEnd w:id="37"/>
    </w:p>
    <w:p w14:paraId="3B124078" w14:textId="7EC380E3" w:rsidR="006C1842" w:rsidRDefault="1FA2731F" w:rsidP="006C1842">
      <w:r>
        <w:t xml:space="preserve">The baby’s sex is often not known or not recorded for pregnancies that end in a spontaneous </w:t>
      </w:r>
      <w:proofErr w:type="spellStart"/>
      <w:r w:rsidR="466CE921">
        <w:t>fetal</w:t>
      </w:r>
      <w:proofErr w:type="spellEnd"/>
      <w:r w:rsidR="466CE921">
        <w:t xml:space="preserve"> death</w:t>
      </w:r>
      <w:r>
        <w:t xml:space="preserve"> or termination of pregnancy</w:t>
      </w:r>
      <w:r w:rsidR="72560FF9">
        <w:t xml:space="preserve">. Infant sex should be recorded for all live births and </w:t>
      </w:r>
      <w:r w:rsidR="24FBFE09">
        <w:t>f</w:t>
      </w:r>
      <w:r w:rsidR="72560FF9">
        <w:t>or outcomes where it is recorded i</w:t>
      </w:r>
      <w:r>
        <w:t>nfant sex was taken from NRS live birth records</w:t>
      </w:r>
      <w:r w:rsidR="6ED235FA">
        <w:t>.</w:t>
      </w:r>
    </w:p>
    <w:p w14:paraId="4640138F" w14:textId="4215AC3E" w:rsidR="006C1842" w:rsidRDefault="006C1842" w:rsidP="006C1842">
      <w:pPr>
        <w:rPr>
          <w:b/>
          <w:sz w:val="28"/>
          <w:szCs w:val="28"/>
        </w:rPr>
      </w:pPr>
    </w:p>
    <w:p w14:paraId="233B383B" w14:textId="10FF29B9" w:rsidR="000E6CDD" w:rsidRPr="00525015" w:rsidRDefault="000E6CDD" w:rsidP="006C1842">
      <w:pPr>
        <w:pStyle w:val="Heading3"/>
      </w:pPr>
      <w:bookmarkStart w:id="38" w:name="_Toc112812731"/>
      <w:r w:rsidRPr="00525015">
        <w:t>Singleton</w:t>
      </w:r>
      <w:r w:rsidR="00094D43">
        <w:t xml:space="preserve"> </w:t>
      </w:r>
      <w:r w:rsidRPr="00525015">
        <w:t>/</w:t>
      </w:r>
      <w:r w:rsidR="00094D43">
        <w:t xml:space="preserve"> </w:t>
      </w:r>
      <w:r w:rsidRPr="00525015">
        <w:t>multiple status</w:t>
      </w:r>
      <w:bookmarkEnd w:id="38"/>
    </w:p>
    <w:p w14:paraId="49F449BF" w14:textId="77777777" w:rsidR="00B20DF1" w:rsidRDefault="008E505C" w:rsidP="00B20DF1">
      <w:r>
        <w:t xml:space="preserve">The baby’s singleton/multiple status is often not known or not recorded for pregnancies that end in a spontaneous </w:t>
      </w:r>
      <w:proofErr w:type="spellStart"/>
      <w:r w:rsidR="007A07E4">
        <w:t>fetal</w:t>
      </w:r>
      <w:proofErr w:type="spellEnd"/>
      <w:r w:rsidR="007A07E4">
        <w:t xml:space="preserve"> death</w:t>
      </w:r>
      <w:r>
        <w:t xml:space="preserve"> or termination of pregnancy, so all analyses involving infant multiplicity status were based on live births only. </w:t>
      </w:r>
      <w:r w:rsidR="00525015">
        <w:t>This information was taken from NRS live birth records.</w:t>
      </w:r>
    </w:p>
    <w:p w14:paraId="03FF7B0A" w14:textId="08D1AAAF" w:rsidR="00ED7DF4" w:rsidRDefault="00ED7DF4">
      <w:pPr>
        <w:spacing w:after="200" w:line="276" w:lineRule="auto"/>
      </w:pPr>
      <w:r>
        <w:br w:type="page"/>
      </w:r>
    </w:p>
    <w:p w14:paraId="10408E43" w14:textId="7EB19424" w:rsidR="006D7C38" w:rsidRDefault="00CD2327" w:rsidP="009170A9">
      <w:pPr>
        <w:pStyle w:val="Heading3"/>
      </w:pPr>
      <w:bookmarkStart w:id="39" w:name="_Toc112812732"/>
      <w:r>
        <w:lastRenderedPageBreak/>
        <w:t>Comorbidity</w:t>
      </w:r>
      <w:bookmarkEnd w:id="39"/>
    </w:p>
    <w:p w14:paraId="69566F6F" w14:textId="626C6950" w:rsidR="00CD2327" w:rsidRDefault="63A0137D" w:rsidP="39B68394">
      <w:pPr>
        <w:rPr>
          <w:rFonts w:eastAsia="Calibri" w:cs="Arial"/>
          <w:szCs w:val="24"/>
        </w:rPr>
      </w:pPr>
      <w:r w:rsidRPr="39B68394">
        <w:rPr>
          <w:rFonts w:eastAsia="Calibri" w:cs="Arial"/>
          <w:i/>
          <w:iCs/>
          <w:szCs w:val="24"/>
        </w:rPr>
        <w:t>From SMR02 records</w:t>
      </w:r>
    </w:p>
    <w:p w14:paraId="78980E0F" w14:textId="2A2B42BA" w:rsidR="00CD2327" w:rsidRDefault="3CBBFF00" w:rsidP="00CD2327">
      <w:r>
        <w:t>P</w:t>
      </w:r>
      <w:r w:rsidR="1F473845">
        <w:t>regnancies with an outcome recorded in SMR02</w:t>
      </w:r>
      <w:r w:rsidR="5A651F66">
        <w:t xml:space="preserve"> should </w:t>
      </w:r>
      <w:r>
        <w:t xml:space="preserve">have a record of </w:t>
      </w:r>
      <w:r w:rsidR="67148226">
        <w:t xml:space="preserve">the </w:t>
      </w:r>
      <w:r w:rsidR="3930F803">
        <w:t>diabetes</w:t>
      </w:r>
      <w:r w:rsidR="67148226">
        <w:t xml:space="preserve"> status</w:t>
      </w:r>
      <w:r w:rsidR="38E7056E">
        <w:t>, smoking</w:t>
      </w:r>
      <w:r w:rsidR="653C1621">
        <w:t xml:space="preserve"> status at booking</w:t>
      </w:r>
      <w:r w:rsidR="38E7056E">
        <w:t xml:space="preserve">, </w:t>
      </w:r>
      <w:r w:rsidR="5102BB7F">
        <w:t>and height and weight (from which we calculate BMI) of the mother at time of admission</w:t>
      </w:r>
      <w:r w:rsidR="63768F46">
        <w:t xml:space="preserve">. </w:t>
      </w:r>
      <w:r w:rsidR="0B8EC46E">
        <w:t>In practice, of the</w:t>
      </w:r>
      <w:r w:rsidR="0B8EC46E" w:rsidRPr="33CCA25C">
        <w:rPr>
          <w:color w:val="FF0000"/>
        </w:rPr>
        <w:t xml:space="preserve"> </w:t>
      </w:r>
      <w:r w:rsidR="0B8EC46E">
        <w:t xml:space="preserve">pregnancies in the cohort that have an </w:t>
      </w:r>
      <w:r w:rsidR="40651218">
        <w:t>SMR</w:t>
      </w:r>
      <w:r w:rsidR="0B8EC46E">
        <w:t xml:space="preserve">02 record, 95% have diabetes information, 96% have a smoking status and </w:t>
      </w:r>
      <w:r w:rsidR="04E7DD17">
        <w:t xml:space="preserve">94% have a valid BMI. </w:t>
      </w:r>
      <w:r w:rsidR="39C10270">
        <w:t>Smoking status is also available from antenatal booking records: in total, 71% of the cohort have a booking smoking status, whether recorded on SMR02, or on antenatal booking records.</w:t>
      </w:r>
    </w:p>
    <w:p w14:paraId="225B3610" w14:textId="3A76AE5F" w:rsidR="39B68394" w:rsidRDefault="39B68394"/>
    <w:p w14:paraId="7A734F07" w14:textId="311A8170" w:rsidR="40B9523D" w:rsidRDefault="40B9523D">
      <w:r w:rsidRPr="39B68394">
        <w:rPr>
          <w:i/>
          <w:iCs/>
        </w:rPr>
        <w:t>Comorbidities from GP data</w:t>
      </w:r>
    </w:p>
    <w:p w14:paraId="30F21488" w14:textId="3DBABAE4" w:rsidR="74848002" w:rsidRDefault="6BBEBC48" w:rsidP="39B68394">
      <w:r>
        <w:t>Comorbidities that have been identified as predictors for higher risk of death or severe illness (collectively known as QCOVID comorbidities)</w:t>
      </w:r>
      <w:r w:rsidR="74848002" w:rsidRPr="39B68394">
        <w:rPr>
          <w:rStyle w:val="FootnoteReference"/>
        </w:rPr>
        <w:footnoteReference w:id="3"/>
      </w:r>
      <w:r>
        <w:t xml:space="preserve">, were </w:t>
      </w:r>
      <w:r w:rsidR="2C3ADC70">
        <w:t>available</w:t>
      </w:r>
      <w:r>
        <w:t xml:space="preserve"> for the COPS cohort from GP data. T</w:t>
      </w:r>
      <w:r w:rsidR="6EF6E0DB">
        <w:t xml:space="preserve">his includes any record of a person having one of the conditions in the list recorded on their record within the previous 5 years. Everyone registered with a GP in Scotland at the time of data extraction should have any </w:t>
      </w:r>
      <w:r w:rsidR="71B35BBB">
        <w:t>QCOVID</w:t>
      </w:r>
      <w:r w:rsidR="6EF6E0DB">
        <w:t xml:space="preserve"> comorbidities recorded. This will include </w:t>
      </w:r>
      <w:proofErr w:type="gramStart"/>
      <w:r w:rsidR="6EF6E0DB">
        <w:t>the vast majority of</w:t>
      </w:r>
      <w:proofErr w:type="gramEnd"/>
      <w:r w:rsidR="6EF6E0DB">
        <w:t xml:space="preserve"> the cohort.</w:t>
      </w:r>
    </w:p>
    <w:p w14:paraId="0B3A7A30" w14:textId="68D3DAD6" w:rsidR="00CD2327" w:rsidRDefault="0171B2C6" w:rsidP="39B68394">
      <w:pPr>
        <w:rPr>
          <w:rFonts w:eastAsia="Calibri"/>
        </w:rPr>
      </w:pPr>
      <w:r w:rsidRPr="39B68394">
        <w:rPr>
          <w:rFonts w:eastAsia="Calibri"/>
        </w:rPr>
        <w:t>BMI and smoking sta</w:t>
      </w:r>
      <w:r w:rsidR="16C0A287" w:rsidRPr="39B68394">
        <w:rPr>
          <w:rFonts w:eastAsia="Calibri"/>
        </w:rPr>
        <w:t>t</w:t>
      </w:r>
      <w:r w:rsidRPr="39B68394">
        <w:rPr>
          <w:rFonts w:eastAsia="Calibri"/>
        </w:rPr>
        <w:t xml:space="preserve">us are also </w:t>
      </w:r>
      <w:r w:rsidR="379845A8" w:rsidRPr="39B68394">
        <w:rPr>
          <w:rFonts w:eastAsia="Calibri"/>
        </w:rPr>
        <w:t>available</w:t>
      </w:r>
      <w:r w:rsidRPr="39B68394">
        <w:rPr>
          <w:rFonts w:eastAsia="Calibri"/>
        </w:rPr>
        <w:t xml:space="preserve"> from GP records (baselined at 2020)</w:t>
      </w:r>
      <w:r w:rsidR="4F4F0E02" w:rsidRPr="39B68394">
        <w:rPr>
          <w:rFonts w:eastAsia="Calibri"/>
        </w:rPr>
        <w:t>;</w:t>
      </w:r>
      <w:r w:rsidRPr="39B68394">
        <w:rPr>
          <w:rFonts w:eastAsia="Calibri"/>
        </w:rPr>
        <w:t xml:space="preserve"> the GP data has a high level of missingness and inconsistency, however,</w:t>
      </w:r>
      <w:r w:rsidR="046D637F" w:rsidRPr="39B68394">
        <w:rPr>
          <w:rFonts w:eastAsia="Calibri"/>
        </w:rPr>
        <w:t xml:space="preserve"> even for those registered </w:t>
      </w:r>
      <w:proofErr w:type="gramStart"/>
      <w:r w:rsidR="046D637F" w:rsidRPr="39B68394">
        <w:rPr>
          <w:rFonts w:eastAsia="Calibri"/>
        </w:rPr>
        <w:t>at</w:t>
      </w:r>
      <w:proofErr w:type="gramEnd"/>
      <w:r w:rsidR="6BF1FA4F" w:rsidRPr="39B68394">
        <w:rPr>
          <w:rFonts w:eastAsia="Calibri"/>
        </w:rPr>
        <w:t xml:space="preserve"> </w:t>
      </w:r>
      <w:r w:rsidR="046D637F" w:rsidRPr="39B68394">
        <w:rPr>
          <w:rFonts w:eastAsia="Calibri"/>
        </w:rPr>
        <w:t xml:space="preserve">March 2020, so it is only used when no other source of information is available for these comorbidities. </w:t>
      </w:r>
    </w:p>
    <w:p w14:paraId="263447EA" w14:textId="4E6D0CE1" w:rsidR="39B68394" w:rsidRDefault="39B68394" w:rsidP="39B68394">
      <w:pPr>
        <w:rPr>
          <w:rFonts w:eastAsia="Calibri" w:cs="Arial"/>
          <w:szCs w:val="24"/>
        </w:rPr>
      </w:pPr>
    </w:p>
    <w:p w14:paraId="3209B885" w14:textId="04A36313" w:rsidR="00CD2327" w:rsidRPr="00CD2327" w:rsidRDefault="00CD2327" w:rsidP="7196BB2E">
      <w:pPr>
        <w:rPr>
          <w:i/>
          <w:iCs/>
        </w:rPr>
      </w:pPr>
      <w:r w:rsidRPr="7196BB2E">
        <w:rPr>
          <w:i/>
          <w:iCs/>
        </w:rPr>
        <w:t>Clinical vulnerability/shielding list.</w:t>
      </w:r>
    </w:p>
    <w:p w14:paraId="5AAED8C1" w14:textId="4ACAE613" w:rsidR="006D7C38" w:rsidRPr="00C926CC" w:rsidRDefault="74CC97C5" w:rsidP="006D7C38">
      <w:r>
        <w:t>The shielding list is the list of people identified by   who were initially advised to shield</w:t>
      </w:r>
      <w:r w:rsidR="023FF722">
        <w:t xml:space="preserve"> (</w:t>
      </w:r>
      <w:hyperlink r:id="rId17">
        <w:r w:rsidR="023FF722" w:rsidRPr="7196BB2E">
          <w:rPr>
            <w:rStyle w:val="Hyperlink"/>
            <w:rFonts w:eastAsia="Arial" w:cs="Arial"/>
            <w:sz w:val="21"/>
            <w:szCs w:val="21"/>
          </w:rPr>
          <w:t>https://www.gov.scot/publications/covid-highest-risk/</w:t>
        </w:r>
      </w:hyperlink>
      <w:r w:rsidR="023FF722">
        <w:t>)</w:t>
      </w:r>
      <w:r>
        <w:t xml:space="preserve">. This list was dynamic throughout the pandemic. Latterly, </w:t>
      </w:r>
      <w:r w:rsidR="73300240">
        <w:t>shielding advice was dr</w:t>
      </w:r>
      <w:r w:rsidR="60A4D672">
        <w:t>o</w:t>
      </w:r>
      <w:r w:rsidR="73300240">
        <w:t xml:space="preserve">pped and the shielding list was replaced with the clinical vulnerability list. This list </w:t>
      </w:r>
      <w:r w:rsidR="009CAF30">
        <w:t xml:space="preserve">includes people with 7 categories of conditions that make them highly </w:t>
      </w:r>
      <w:r w:rsidR="5126AFB8">
        <w:t>vulnerable</w:t>
      </w:r>
      <w:r w:rsidR="009CAF30">
        <w:t xml:space="preserve"> to severe illness from </w:t>
      </w:r>
      <w:r w:rsidR="2EBE9E92">
        <w:t>COVID-19</w:t>
      </w:r>
      <w:r w:rsidR="009CAF30">
        <w:t xml:space="preserve">. Compared to the GP </w:t>
      </w:r>
      <w:r w:rsidR="28FFED3D">
        <w:t>QCOVID</w:t>
      </w:r>
      <w:r w:rsidR="009CAF30">
        <w:t xml:space="preserve"> list, this is more restricted list of conditions</w:t>
      </w:r>
      <w:r w:rsidR="5126AFB8">
        <w:t xml:space="preserve">, representing the most severe conditions, and it </w:t>
      </w:r>
      <w:r w:rsidR="3DF2E944">
        <w:t>wa</w:t>
      </w:r>
      <w:r w:rsidR="5126AFB8">
        <w:t xml:space="preserve">s updated </w:t>
      </w:r>
      <w:commentRangeStart w:id="40"/>
      <w:r w:rsidR="1523B726">
        <w:t>monthly</w:t>
      </w:r>
      <w:r w:rsidR="32D3F86F">
        <w:t xml:space="preserve"> until</w:t>
      </w:r>
      <w:r w:rsidR="1E4492A6">
        <w:t xml:space="preserve"> </w:t>
      </w:r>
      <w:hyperlink r:id="rId18">
        <w:r w:rsidR="1E4492A6" w:rsidRPr="7196BB2E">
          <w:rPr>
            <w:rStyle w:val="Hyperlink"/>
          </w:rPr>
          <w:t>May 2022</w:t>
        </w:r>
      </w:hyperlink>
      <w:commentRangeEnd w:id="40"/>
      <w:r w:rsidR="5FE599B9">
        <w:rPr>
          <w:rStyle w:val="CommentReference"/>
        </w:rPr>
        <w:commentReference w:id="40"/>
      </w:r>
      <w:r w:rsidR="5126AFB8">
        <w:t>.</w:t>
      </w:r>
    </w:p>
    <w:p w14:paraId="6BF0EDEF" w14:textId="746EE380" w:rsidR="39B68394" w:rsidRDefault="39B68394" w:rsidP="39B68394">
      <w:pPr>
        <w:rPr>
          <w:rFonts w:eastAsia="Calibri" w:cs="Arial"/>
          <w:szCs w:val="24"/>
        </w:rPr>
      </w:pPr>
    </w:p>
    <w:p w14:paraId="460BD554" w14:textId="580D45EE" w:rsidR="00E8541A" w:rsidRDefault="00E8541A" w:rsidP="00B20DF1">
      <w:pPr>
        <w:pStyle w:val="Heading2"/>
      </w:pPr>
      <w:bookmarkStart w:id="41" w:name="_Toc112812733"/>
      <w:r>
        <w:lastRenderedPageBreak/>
        <w:t>Covid-19 infection data</w:t>
      </w:r>
      <w:bookmarkEnd w:id="41"/>
      <w:r>
        <w:t xml:space="preserve"> </w:t>
      </w:r>
    </w:p>
    <w:p w14:paraId="7626911F" w14:textId="0732F42A" w:rsidR="00AE4167" w:rsidRDefault="27EFB9F9" w:rsidP="00AE4167">
      <w:r>
        <w:t xml:space="preserve">Covid infection data was taken from the </w:t>
      </w:r>
      <w:r w:rsidR="7CDA7D78">
        <w:t xml:space="preserve">Covid-19 test &amp; protect </w:t>
      </w:r>
      <w:r>
        <w:t xml:space="preserve">database. The </w:t>
      </w:r>
      <w:r w:rsidR="26305078">
        <w:t>definitions</w:t>
      </w:r>
      <w:r>
        <w:t xml:space="preserve"> of an infection </w:t>
      </w:r>
      <w:proofErr w:type="gramStart"/>
      <w:r>
        <w:t>was</w:t>
      </w:r>
      <w:proofErr w:type="gramEnd"/>
      <w:r>
        <w:t xml:space="preserve"> a positive PCR test (from March 2020- end cohort). From 6</w:t>
      </w:r>
      <w:r w:rsidRPr="562E0BB8">
        <w:rPr>
          <w:vertAlign w:val="superscript"/>
        </w:rPr>
        <w:t>th</w:t>
      </w:r>
      <w:r>
        <w:t xml:space="preserve"> January 2022, the Scottish definition of a case was expanded to include a positive lateral flow test (LFD), without the need for a confirming PCR test.</w:t>
      </w:r>
      <w:r w:rsidR="5A384311">
        <w:t xml:space="preserve"> However, if a person has a positive LFD test followed by a negative PCR, the LFD is assumed to be a false positive, and </w:t>
      </w:r>
      <w:r w:rsidR="6FDA7714">
        <w:t>the</w:t>
      </w:r>
      <w:r w:rsidR="5A384311">
        <w:t xml:space="preserve"> case is not counted. </w:t>
      </w:r>
      <w:r>
        <w:t xml:space="preserve"> The COPS definition of a positive covid-19 case follows this </w:t>
      </w:r>
      <w:r w:rsidR="66D94BA6">
        <w:t xml:space="preserve">expanded </w:t>
      </w:r>
      <w:r>
        <w:t>definition from this date onwards</w:t>
      </w:r>
      <w:r w:rsidR="5A384311">
        <w:t xml:space="preserve"> and so includes cases identified by positive LFD tests as well as positive PCR tests</w:t>
      </w:r>
      <w:r>
        <w:t>.</w:t>
      </w:r>
    </w:p>
    <w:p w14:paraId="25D71A84" w14:textId="6B2E158B" w:rsidR="00AE4167" w:rsidRDefault="00AE4167" w:rsidP="00B20DF1">
      <w:pPr>
        <w:pStyle w:val="Heading3"/>
      </w:pPr>
      <w:bookmarkStart w:id="42" w:name="_Toc112812734"/>
      <w:r>
        <w:t>Deduplication rules</w:t>
      </w:r>
      <w:bookmarkEnd w:id="42"/>
    </w:p>
    <w:p w14:paraId="17B46969" w14:textId="63A866B8" w:rsidR="00AE4167" w:rsidRDefault="7CDA7D78" w:rsidP="00AE4167">
      <w:r>
        <w:t xml:space="preserve">Cases were deduplicated on 90 days, that is, from the first positive test a person has, </w:t>
      </w:r>
      <w:r w:rsidR="5A384311">
        <w:t>subsequent positive tests within a 90</w:t>
      </w:r>
      <w:r w:rsidR="5B3ADBAF">
        <w:t>-</w:t>
      </w:r>
      <w:r w:rsidR="5A384311">
        <w:t xml:space="preserve">day window do not count as a separate case, but a positive test &gt; 90 days from the </w:t>
      </w:r>
      <w:r w:rsidR="73617524">
        <w:t>date of the first case</w:t>
      </w:r>
      <w:r w:rsidR="5A384311">
        <w:t xml:space="preserve"> would count as a second Covid</w:t>
      </w:r>
      <w:r w:rsidR="73617524">
        <w:t>-19</w:t>
      </w:r>
      <w:r w:rsidR="5A384311">
        <w:t xml:space="preserve"> case. </w:t>
      </w:r>
    </w:p>
    <w:p w14:paraId="10C6CA6C" w14:textId="5E3388FF" w:rsidR="00DD3424" w:rsidRDefault="00DD3424" w:rsidP="00881673">
      <w:pPr>
        <w:pStyle w:val="Heading3"/>
      </w:pPr>
      <w:bookmarkStart w:id="43" w:name="_Toc112812735"/>
      <w:r>
        <w:t>Case in pregnancy</w:t>
      </w:r>
      <w:bookmarkEnd w:id="43"/>
    </w:p>
    <w:p w14:paraId="7A1B8F2D" w14:textId="49EC0166" w:rsidR="00DD3424" w:rsidRDefault="00DD3424" w:rsidP="00AE4167">
      <w:r>
        <w:t>A covid-19 case was counted as a case in pregnancy if the positive test was obtained 2</w:t>
      </w:r>
      <w:r w:rsidRPr="00881673">
        <w:rPr>
          <w:vertAlign w:val="superscript"/>
        </w:rPr>
        <w:t>+0</w:t>
      </w:r>
      <w:r>
        <w:t xml:space="preserve"> weeks gestation to end of pregnancy. </w:t>
      </w:r>
    </w:p>
    <w:p w14:paraId="15521DED" w14:textId="7FAAB3AC" w:rsidR="00AE4167" w:rsidRDefault="00AE4167" w:rsidP="00AE4167">
      <w:pPr>
        <w:pStyle w:val="Heading3"/>
      </w:pPr>
      <w:bookmarkStart w:id="44" w:name="_Toc112812736"/>
      <w:r>
        <w:t>Additional information about the infection</w:t>
      </w:r>
      <w:bookmarkEnd w:id="44"/>
    </w:p>
    <w:p w14:paraId="69807623" w14:textId="4CCF4709" w:rsidR="00DD3424" w:rsidRDefault="33A39F28" w:rsidP="00AE4167">
      <w:r>
        <w:t>Additional information about the</w:t>
      </w:r>
      <w:r w:rsidR="54EE388C">
        <w:t xml:space="preserve"> positive test was used</w:t>
      </w:r>
      <w:r>
        <w:t xml:space="preserve"> for some studies. The following was extracted for PCR tests from the test and protect database</w:t>
      </w:r>
      <w:r w:rsidR="54EE388C">
        <w:t>:</w:t>
      </w:r>
    </w:p>
    <w:p w14:paraId="747ECD8E" w14:textId="1E5CB8DC" w:rsidR="00B20DF1" w:rsidRDefault="00B20DF1" w:rsidP="5A1F90AD">
      <w:pPr>
        <w:pStyle w:val="ListParagraph"/>
        <w:numPr>
          <w:ilvl w:val="0"/>
          <w:numId w:val="31"/>
        </w:numPr>
      </w:pPr>
      <w:r>
        <w:t>S-gene status (</w:t>
      </w:r>
      <w:r w:rsidR="00DD3424">
        <w:t xml:space="preserve">as </w:t>
      </w:r>
      <w:r>
        <w:t>a proxy for variant)</w:t>
      </w:r>
    </w:p>
    <w:p w14:paraId="378C9754" w14:textId="77777777" w:rsidR="00DD3424" w:rsidRDefault="00DD3424" w:rsidP="5A1F90AD">
      <w:pPr>
        <w:pStyle w:val="ListParagraph"/>
        <w:numPr>
          <w:ilvl w:val="0"/>
          <w:numId w:val="31"/>
        </w:numPr>
      </w:pPr>
      <w:proofErr w:type="spellStart"/>
      <w:r>
        <w:t>flag_covid_symptomatic</w:t>
      </w:r>
      <w:proofErr w:type="spellEnd"/>
      <w:r>
        <w:t>,</w:t>
      </w:r>
    </w:p>
    <w:p w14:paraId="0FF75B82" w14:textId="4A3D8618" w:rsidR="00B20DF1" w:rsidRDefault="00DD3424" w:rsidP="5A1F90AD">
      <w:pPr>
        <w:pStyle w:val="ListParagraph"/>
        <w:numPr>
          <w:ilvl w:val="0"/>
          <w:numId w:val="31"/>
        </w:numPr>
      </w:pPr>
      <w:proofErr w:type="spellStart"/>
      <w:r>
        <w:t>test_reason</w:t>
      </w:r>
      <w:proofErr w:type="spellEnd"/>
      <w:r>
        <w:t>,</w:t>
      </w:r>
    </w:p>
    <w:p w14:paraId="183E6021" w14:textId="547AAE10" w:rsidR="00AE4167" w:rsidRDefault="5A384311" w:rsidP="00AE4167">
      <w:r>
        <w:t xml:space="preserve">For the minority of RT-PCR tests that were sequenced, the information on the assigned </w:t>
      </w:r>
      <w:r w:rsidR="224751F5">
        <w:t>v</w:t>
      </w:r>
      <w:r>
        <w:t xml:space="preserve">ariant </w:t>
      </w:r>
      <w:r w:rsidR="15B4D023">
        <w:t>o</w:t>
      </w:r>
      <w:r>
        <w:t xml:space="preserve">f </w:t>
      </w:r>
      <w:r w:rsidR="64BAD9F3">
        <w:t>c</w:t>
      </w:r>
      <w:r>
        <w:t>oncern (VOC) or variant under investigation</w:t>
      </w:r>
      <w:r w:rsidR="60798E65">
        <w:t xml:space="preserve"> </w:t>
      </w:r>
      <w:r>
        <w:t xml:space="preserve">(VUI), was extracted from the whole genome sequencing database. </w:t>
      </w:r>
    </w:p>
    <w:p w14:paraId="778EA29D" w14:textId="77777777" w:rsidR="00AE4167" w:rsidRPr="00AE4167" w:rsidRDefault="00AE4167" w:rsidP="00AE4167"/>
    <w:p w14:paraId="52C521EF" w14:textId="5B3F6303" w:rsidR="00AE4167" w:rsidRDefault="00AE4167" w:rsidP="00AE4167">
      <w:pPr>
        <w:pStyle w:val="Heading3"/>
      </w:pPr>
      <w:bookmarkStart w:id="45" w:name="_Toc112812737"/>
      <w:r>
        <w:t>Data quality and completeness</w:t>
      </w:r>
      <w:bookmarkEnd w:id="45"/>
    </w:p>
    <w:p w14:paraId="694427E1" w14:textId="3468226D" w:rsidR="006A3814" w:rsidRPr="00AE4167" w:rsidRDefault="1A7AC5A3" w:rsidP="33CCA25C">
      <w:pPr>
        <w:rPr>
          <w:i/>
          <w:iCs/>
        </w:rPr>
      </w:pPr>
      <w:r>
        <w:t xml:space="preserve">The level of testing available, and testing </w:t>
      </w:r>
      <w:r w:rsidR="598FFB62">
        <w:t>practices</w:t>
      </w:r>
      <w:r>
        <w:t xml:space="preserve"> in healthcare, varied a lot of the course of the </w:t>
      </w:r>
      <w:proofErr w:type="gramStart"/>
      <w:r>
        <w:t>time period</w:t>
      </w:r>
      <w:proofErr w:type="gramEnd"/>
      <w:r>
        <w:t xml:space="preserve"> covered by the data</w:t>
      </w:r>
      <w:r w:rsidR="5765319A">
        <w:t>, and the test positive rates should be interpreted accordingly.</w:t>
      </w:r>
      <w:r w:rsidR="4E0C5CD0">
        <w:t xml:space="preserve"> </w:t>
      </w:r>
      <w:r w:rsidR="095773F4">
        <w:t>A timeline including i</w:t>
      </w:r>
      <w:r w:rsidR="260E46DC">
        <w:t xml:space="preserve">nformation on changes in testing policy </w:t>
      </w:r>
      <w:r w:rsidR="343D863F">
        <w:t xml:space="preserve">can be </w:t>
      </w:r>
      <w:hyperlink r:id="rId19">
        <w:r w:rsidR="343D863F" w:rsidRPr="33CCA25C">
          <w:rPr>
            <w:rStyle w:val="Hyperlink"/>
          </w:rPr>
          <w:t>found</w:t>
        </w:r>
        <w:r w:rsidR="632AB045" w:rsidRPr="33CCA25C">
          <w:rPr>
            <w:rStyle w:val="Hyperlink"/>
          </w:rPr>
          <w:t xml:space="preserve"> on the Scottish </w:t>
        </w:r>
        <w:proofErr w:type="spellStart"/>
        <w:r w:rsidR="632AB045" w:rsidRPr="33CCA25C">
          <w:rPr>
            <w:rStyle w:val="Hyperlink"/>
          </w:rPr>
          <w:t>Parliment</w:t>
        </w:r>
        <w:proofErr w:type="spellEnd"/>
        <w:r w:rsidR="632AB045" w:rsidRPr="33CCA25C">
          <w:rPr>
            <w:rStyle w:val="Hyperlink"/>
          </w:rPr>
          <w:t xml:space="preserve"> Information Centre</w:t>
        </w:r>
      </w:hyperlink>
      <w:r w:rsidR="5DF62179">
        <w:t xml:space="preserve">. </w:t>
      </w:r>
      <w:r w:rsidR="260E46DC">
        <w:t xml:space="preserve">The level of CHI completeness in the testing data was generally good, </w:t>
      </w:r>
      <w:r w:rsidR="0D981C81">
        <w:t>96.8%</w:t>
      </w:r>
      <w:r w:rsidR="260E46DC">
        <w:t>,</w:t>
      </w:r>
      <w:r w:rsidR="019415F8">
        <w:t xml:space="preserve"> </w:t>
      </w:r>
      <w:r w:rsidR="79EBAB96">
        <w:t xml:space="preserve">for </w:t>
      </w:r>
      <w:r w:rsidR="495D00FA">
        <w:t>PCR</w:t>
      </w:r>
      <w:r w:rsidR="79EBAB96">
        <w:t xml:space="preserve"> tests and 99.0% for LFD tests</w:t>
      </w:r>
      <w:r w:rsidR="014CE29B">
        <w:t>.</w:t>
      </w:r>
    </w:p>
    <w:p w14:paraId="0ECF43AE" w14:textId="40641C6A" w:rsidR="00E8541A" w:rsidRDefault="00E8541A" w:rsidP="00AE4167"/>
    <w:p w14:paraId="4DC82BCF" w14:textId="048A0561" w:rsidR="00E8541A" w:rsidRDefault="003968E6" w:rsidP="00E8541A">
      <w:pPr>
        <w:pStyle w:val="Heading2"/>
        <w:pageBreakBefore/>
      </w:pPr>
      <w:bookmarkStart w:id="46" w:name="_Toc112812738"/>
      <w:r>
        <w:lastRenderedPageBreak/>
        <w:t>Vaccination</w:t>
      </w:r>
      <w:r w:rsidR="00E8541A">
        <w:t xml:space="preserve"> data</w:t>
      </w:r>
      <w:bookmarkEnd w:id="46"/>
      <w:r>
        <w:t xml:space="preserve"> </w:t>
      </w:r>
    </w:p>
    <w:p w14:paraId="3DFD07A5" w14:textId="0736865A" w:rsidR="003968E6" w:rsidRDefault="3B8AA48A" w:rsidP="00AF1E2B">
      <w:r>
        <w:t xml:space="preserve">Vaccination data comes from the NHS Scotland National Clinical Data Store (NCDS). The NCDS draws data from the NHS Scotland Vaccine Management Tool (VMT) and any GP practices that are recording delivery of vaccinations directly into GP system. </w:t>
      </w:r>
      <w:r w:rsidR="521247FB">
        <w:t xml:space="preserve">Vaccination data </w:t>
      </w:r>
      <w:r w:rsidR="208926BC">
        <w:t xml:space="preserve">is received </w:t>
      </w:r>
      <w:r>
        <w:t xml:space="preserve">into COPS </w:t>
      </w:r>
      <w:r w:rsidR="208926BC">
        <w:t xml:space="preserve">in a </w:t>
      </w:r>
      <w:r w:rsidR="4B7119AE">
        <w:t>pre-processed</w:t>
      </w:r>
      <w:r>
        <w:t xml:space="preserve"> </w:t>
      </w:r>
      <w:r w:rsidR="208926BC">
        <w:t xml:space="preserve">file from the </w:t>
      </w:r>
      <w:r>
        <w:t>vaccinations</w:t>
      </w:r>
      <w:r w:rsidR="208926BC">
        <w:t xml:space="preserve"> team (</w:t>
      </w:r>
      <w:r w:rsidR="208926BC" w:rsidRPr="33CCA25C">
        <w:rPr>
          <w:b/>
          <w:bCs/>
          <w:color w:val="FF0000"/>
        </w:rPr>
        <w:t>email here</w:t>
      </w:r>
      <w:proofErr w:type="gramStart"/>
      <w:r w:rsidR="208926BC">
        <w:t xml:space="preserve">) </w:t>
      </w:r>
      <w:r>
        <w:t>.</w:t>
      </w:r>
      <w:proofErr w:type="gramEnd"/>
      <w:r w:rsidR="77FE86F6">
        <w:t xml:space="preserve"> </w:t>
      </w:r>
    </w:p>
    <w:p w14:paraId="470C8E98" w14:textId="68359B0A" w:rsidR="00B20DF1" w:rsidRDefault="33A39F28" w:rsidP="00B20DF1">
      <w:pPr>
        <w:pStyle w:val="Heading3"/>
      </w:pPr>
      <w:bookmarkStart w:id="47" w:name="_Toc112812739"/>
      <w:r>
        <w:t>Data quality and completeness</w:t>
      </w:r>
      <w:bookmarkEnd w:id="47"/>
    </w:p>
    <w:p w14:paraId="6AC25E01" w14:textId="2EA2ABCF" w:rsidR="00C762EF" w:rsidRPr="00E97F11" w:rsidRDefault="5E588D4F" w:rsidP="33CCA25C">
      <w:r>
        <w:t xml:space="preserve">The vaccines file only contains vaccinations with Pfizer, Moderna and </w:t>
      </w:r>
      <w:r w:rsidR="79E597BF">
        <w:t>AstraZeneca</w:t>
      </w:r>
      <w:r>
        <w:t xml:space="preserve"> from 8</w:t>
      </w:r>
      <w:r w:rsidRPr="7196BB2E">
        <w:rPr>
          <w:vertAlign w:val="superscript"/>
        </w:rPr>
        <w:t>th</w:t>
      </w:r>
      <w:r>
        <w:t xml:space="preserve"> December 2020.</w:t>
      </w:r>
      <w:r w:rsidRPr="7196BB2E">
        <w:rPr>
          <w:i/>
          <w:iCs/>
        </w:rPr>
        <w:t xml:space="preserve"> </w:t>
      </w:r>
      <w:r>
        <w:t xml:space="preserve">It thus excludes anyone vaccinated with another vaccine as part of a clinical </w:t>
      </w:r>
      <w:r w:rsidR="4833D98C">
        <w:t>trial</w:t>
      </w:r>
      <w:r w:rsidR="57FCDA45">
        <w:t>.</w:t>
      </w:r>
      <w:r>
        <w:t xml:space="preserve"> </w:t>
      </w:r>
      <w:r w:rsidRPr="7196BB2E">
        <w:rPr>
          <w:i/>
          <w:iCs/>
        </w:rPr>
        <w:t>(</w:t>
      </w:r>
      <w:proofErr w:type="gramStart"/>
      <w:r w:rsidRPr="7196BB2E">
        <w:rPr>
          <w:i/>
          <w:iCs/>
        </w:rPr>
        <w:t>excludes</w:t>
      </w:r>
      <w:proofErr w:type="gramEnd"/>
      <w:r w:rsidRPr="7196BB2E">
        <w:rPr>
          <w:i/>
          <w:iCs/>
        </w:rPr>
        <w:t xml:space="preserve"> all clinical </w:t>
      </w:r>
      <w:r w:rsidR="03C3216E" w:rsidRPr="7196BB2E">
        <w:rPr>
          <w:i/>
          <w:iCs/>
        </w:rPr>
        <w:t>trial</w:t>
      </w:r>
      <w:r w:rsidRPr="7196BB2E">
        <w:rPr>
          <w:i/>
          <w:iCs/>
        </w:rPr>
        <w:t xml:space="preserve"> vaccines?)</w:t>
      </w:r>
      <w:r w:rsidRPr="7196BB2E">
        <w:rPr>
          <w:i/>
          <w:iCs/>
          <w:highlight w:val="yellow"/>
        </w:rPr>
        <w:t xml:space="preserve">, </w:t>
      </w:r>
      <w:r w:rsidRPr="7196BB2E">
        <w:rPr>
          <w:highlight w:val="yellow"/>
        </w:rPr>
        <w:t>it only contains vaccinations given in Scotland, so anyone vaccinated abroad or elsewhere in the UK will not have their vaccination status recorded correctly.</w:t>
      </w:r>
      <w:commentRangeStart w:id="48"/>
      <w:commentRangeEnd w:id="48"/>
      <w:r w:rsidR="208926BC">
        <w:rPr>
          <w:rStyle w:val="CommentReference"/>
        </w:rPr>
        <w:commentReference w:id="48"/>
      </w:r>
    </w:p>
    <w:p w14:paraId="5730429B" w14:textId="77777777" w:rsidR="003968E6" w:rsidRPr="003968E6" w:rsidRDefault="003968E6" w:rsidP="00E97F11"/>
    <w:p w14:paraId="4F51FC97" w14:textId="4D504E15" w:rsidR="00E8541A" w:rsidRDefault="003968E6" w:rsidP="003968E6">
      <w:pPr>
        <w:pStyle w:val="Heading2"/>
      </w:pPr>
      <w:bookmarkStart w:id="49" w:name="_Toc112812740"/>
      <w:r>
        <w:t>Maternal outcomes</w:t>
      </w:r>
      <w:bookmarkEnd w:id="49"/>
    </w:p>
    <w:p w14:paraId="1CD05F5C" w14:textId="053D9F41" w:rsidR="00ED7DF4" w:rsidRPr="00ED7DF4" w:rsidRDefault="00ED7DF4" w:rsidP="00ED7DF4">
      <w:pPr>
        <w:pStyle w:val="Heading3"/>
      </w:pPr>
      <w:bookmarkStart w:id="50" w:name="_Toc112812741"/>
      <w:r>
        <w:t>Admissions to hospital/intensive care</w:t>
      </w:r>
      <w:bookmarkEnd w:id="50"/>
    </w:p>
    <w:p w14:paraId="7C021CF3" w14:textId="4468DEE3" w:rsidR="00AE4167" w:rsidRDefault="4B8A9EA1" w:rsidP="00E24762">
      <w:pPr>
        <w:pStyle w:val="ListParagraph"/>
        <w:numPr>
          <w:ilvl w:val="0"/>
          <w:numId w:val="25"/>
        </w:numPr>
        <w:rPr>
          <w:highlight w:val="yellow"/>
        </w:rPr>
      </w:pPr>
      <w:r>
        <w:t>Admissions to ICU/HDU are extracted from the SICSAG database. This includes data on all adult ICU admissions including those who have not been discharged yet</w:t>
      </w:r>
      <w:r w:rsidR="7BF3F509">
        <w:t>.</w:t>
      </w:r>
      <w:r w:rsidR="34F4F25A">
        <w:t xml:space="preserve"> </w:t>
      </w:r>
      <w:r>
        <w:t xml:space="preserve">Cause(s) of admission are recorded. Incidental covid positive test should not be recorded on SICSAG prior to </w:t>
      </w:r>
      <w:r w:rsidR="228E893D">
        <w:t>April 2022;</w:t>
      </w:r>
      <w:r>
        <w:t xml:space="preserve"> from </w:t>
      </w:r>
      <w:r w:rsidR="23B2A470">
        <w:t xml:space="preserve">the beginning of </w:t>
      </w:r>
      <w:proofErr w:type="gramStart"/>
      <w:r w:rsidR="23B2A470">
        <w:t>April</w:t>
      </w:r>
      <w:r w:rsidR="550B1905">
        <w:t xml:space="preserve"> 2022</w:t>
      </w:r>
      <w:proofErr w:type="gramEnd"/>
      <w:r w:rsidRPr="33CCA25C">
        <w:rPr>
          <w:i/>
          <w:iCs/>
        </w:rPr>
        <w:t xml:space="preserve"> </w:t>
      </w:r>
      <w:r>
        <w:t>it can b</w:t>
      </w:r>
      <w:r w:rsidR="2E216534">
        <w:t>e</w:t>
      </w:r>
      <w:r>
        <w:t xml:space="preserve"> recorded specifically as incidental covid positive. </w:t>
      </w:r>
    </w:p>
    <w:p w14:paraId="15B6858D" w14:textId="77777777" w:rsidR="00CD2327" w:rsidRDefault="008B015F" w:rsidP="00E24762">
      <w:pPr>
        <w:pStyle w:val="ListParagraph"/>
        <w:numPr>
          <w:ilvl w:val="0"/>
          <w:numId w:val="25"/>
        </w:numPr>
      </w:pPr>
      <w:r w:rsidRPr="00625583">
        <w:t xml:space="preserve">Hospital admission was determined from linking SMR01 and SMR02 records. </w:t>
      </w:r>
    </w:p>
    <w:p w14:paraId="4F1473E1" w14:textId="1B2A687C" w:rsidR="00CD2327" w:rsidRDefault="532114FD" w:rsidP="39B68394">
      <w:pPr>
        <w:pStyle w:val="ListParagraph"/>
        <w:numPr>
          <w:ilvl w:val="1"/>
          <w:numId w:val="25"/>
        </w:numPr>
        <w:rPr>
          <w:rFonts w:asciiTheme="minorHAnsi" w:eastAsiaTheme="minorEastAsia" w:hAnsiTheme="minorHAnsi" w:cstheme="minorBidi"/>
          <w:i/>
          <w:iCs/>
          <w:color w:val="000000" w:themeColor="text1"/>
        </w:rPr>
      </w:pPr>
      <w:r>
        <w:t xml:space="preserve">Covid diagnosis codes were not used from SMR, as presence of covid diagnosis on SMR01 </w:t>
      </w:r>
      <w:r w:rsidR="72753ECE">
        <w:t>or</w:t>
      </w:r>
      <w:r>
        <w:t xml:space="preserve"> SMR02 records could indicate either an incidental positive test (without clinically significant disease) or covid as a significant morbidity.  See </w:t>
      </w:r>
      <w:r w:rsidR="25E966ED" w:rsidRPr="39B68394">
        <w:t>Scottish clinical coding standards no. 30</w:t>
      </w:r>
      <w:r w:rsidR="25E966ED" w:rsidRPr="39B68394">
        <w:rPr>
          <w:i/>
          <w:iCs/>
        </w:rPr>
        <w:t xml:space="preserve"> </w:t>
      </w:r>
      <w:r w:rsidR="25E966ED" w:rsidRPr="39B68394">
        <w:t>(</w:t>
      </w:r>
      <w:hyperlink r:id="rId20">
        <w:r w:rsidR="25E966ED" w:rsidRPr="39B68394">
          <w:rPr>
            <w:rStyle w:val="Hyperlink"/>
            <w:color w:val="auto"/>
          </w:rPr>
          <w:t>https://www.isdscotland.org/products-and-services/terminology-services/clinical-coding-guidelines/Docs/Scottish-clinical-coding-standards-no30-July-2021.pdf</w:t>
        </w:r>
      </w:hyperlink>
      <w:r w:rsidR="25E966ED" w:rsidRPr="39B68394">
        <w:t>)</w:t>
      </w:r>
      <w:r w:rsidRPr="39B68394">
        <w:t xml:space="preserve"> for coding </w:t>
      </w:r>
      <w:r w:rsidR="1E30C059" w:rsidRPr="39B68394">
        <w:t>rules</w:t>
      </w:r>
      <w:r w:rsidRPr="39B68394">
        <w:t xml:space="preserve"> in SMR01,and note the exceptions for pregnancy.</w:t>
      </w:r>
    </w:p>
    <w:p w14:paraId="5F19FB38" w14:textId="0BF2E868" w:rsidR="00CD2327" w:rsidRPr="00CD2327" w:rsidRDefault="00CD2327" w:rsidP="2A711FAC">
      <w:pPr>
        <w:pStyle w:val="ListParagraph"/>
        <w:numPr>
          <w:ilvl w:val="1"/>
          <w:numId w:val="25"/>
        </w:numPr>
        <w:rPr>
          <w:color w:val="000000" w:themeColor="text1"/>
        </w:rPr>
      </w:pPr>
      <w:r>
        <w:t xml:space="preserve">Admissions with Certain Complications of pregnancy – VTE, </w:t>
      </w:r>
      <w:r w:rsidR="007170E6">
        <w:t>bleeding</w:t>
      </w:r>
      <w:r>
        <w:t>, haemorrhage, are flagged and added to the cohort</w:t>
      </w:r>
      <w:r w:rsidR="63255F08">
        <w:t xml:space="preserve">. See </w:t>
      </w:r>
      <w:hyperlink w:anchor="_Appendix_2_–" w:history="1">
        <w:r w:rsidR="009B091B" w:rsidRPr="009B091B">
          <w:rPr>
            <w:rStyle w:val="Hyperlink"/>
          </w:rPr>
          <w:t>Appendix 2</w:t>
        </w:r>
      </w:hyperlink>
      <w:r w:rsidR="009B091B">
        <w:t xml:space="preserve"> for details of the conditions included.</w:t>
      </w:r>
    </w:p>
    <w:p w14:paraId="02C81348" w14:textId="500B10A6" w:rsidR="00ED7DF4" w:rsidRPr="00625583" w:rsidRDefault="00ED7DF4" w:rsidP="00ED7DF4">
      <w:pPr>
        <w:pStyle w:val="Heading3"/>
      </w:pPr>
      <w:bookmarkStart w:id="51" w:name="_Toc112812742"/>
      <w:r w:rsidRPr="00625583">
        <w:t>Deaths</w:t>
      </w:r>
      <w:bookmarkEnd w:id="51"/>
    </w:p>
    <w:p w14:paraId="72A54810" w14:textId="35C97E61" w:rsidR="00AE4167" w:rsidRPr="00625583" w:rsidRDefault="008B015F" w:rsidP="00E24762">
      <w:pPr>
        <w:pStyle w:val="ListParagraph"/>
        <w:numPr>
          <w:ilvl w:val="0"/>
          <w:numId w:val="25"/>
        </w:numPr>
      </w:pPr>
      <w:r>
        <w:t xml:space="preserve">Pregnancy records were linked to NRS death records. A maternal death is defined as a death in pregnancy or up to </w:t>
      </w:r>
      <w:r w:rsidR="00625583">
        <w:t>41</w:t>
      </w:r>
      <w:r>
        <w:t xml:space="preserve"> days after </w:t>
      </w:r>
      <w:r w:rsidR="00625583">
        <w:t>end of pregnancy</w:t>
      </w:r>
      <w:r>
        <w:t xml:space="preserve">. Date and causes of death for any women dying in this period were extracted from the database. </w:t>
      </w:r>
    </w:p>
    <w:p w14:paraId="60A35AD6" w14:textId="77777777" w:rsidR="00134C6E" w:rsidRPr="00134C6E" w:rsidRDefault="00134C6E" w:rsidP="00134C6E">
      <w:pPr>
        <w:rPr>
          <w:highlight w:val="yellow"/>
        </w:rPr>
      </w:pPr>
    </w:p>
    <w:p w14:paraId="3BD1FFB8" w14:textId="1ED3938D" w:rsidR="008B015F" w:rsidRDefault="00134C6E" w:rsidP="00134C6E">
      <w:pPr>
        <w:pStyle w:val="Heading2"/>
      </w:pPr>
      <w:bookmarkStart w:id="52" w:name="_Toc112812743"/>
      <w:r w:rsidRPr="00134C6E">
        <w:lastRenderedPageBreak/>
        <w:t>Neonatal outcomes</w:t>
      </w:r>
      <w:bookmarkEnd w:id="52"/>
    </w:p>
    <w:p w14:paraId="35D05AA5" w14:textId="0DB84DEB" w:rsidR="00134C6E" w:rsidRDefault="00134C6E" w:rsidP="00134C6E">
      <w:pPr>
        <w:pStyle w:val="Heading3"/>
      </w:pPr>
      <w:bookmarkStart w:id="53" w:name="_Toc112812744"/>
      <w:r>
        <w:t>Neonatal infection</w:t>
      </w:r>
      <w:bookmarkEnd w:id="53"/>
    </w:p>
    <w:p w14:paraId="7291E917" w14:textId="7CA76A05" w:rsidR="00134C6E" w:rsidRPr="00134C6E" w:rsidRDefault="00E97F11" w:rsidP="00134C6E">
      <w:r>
        <w:t xml:space="preserve">Neonatal infections were identified from the test and protect database in the same way as maternal infections. Only babies with valid </w:t>
      </w:r>
      <w:r w:rsidR="007170E6">
        <w:t>CHI</w:t>
      </w:r>
      <w:r>
        <w:t xml:space="preserve"> could be linked to </w:t>
      </w:r>
      <w:r w:rsidR="00814861">
        <w:t>test data.</w:t>
      </w:r>
    </w:p>
    <w:p w14:paraId="2D10A6A8" w14:textId="62A80473" w:rsidR="00134C6E" w:rsidRDefault="00134C6E" w:rsidP="00134C6E">
      <w:pPr>
        <w:pStyle w:val="Heading3"/>
      </w:pPr>
      <w:bookmarkStart w:id="54" w:name="_Toc112812745"/>
      <w:r>
        <w:t>Neonatal death</w:t>
      </w:r>
      <w:bookmarkEnd w:id="54"/>
    </w:p>
    <w:p w14:paraId="1CEFC6F1" w14:textId="50C7041D" w:rsidR="00E97F11" w:rsidRDefault="00E97F11" w:rsidP="00E97F11">
      <w:r>
        <w:t>Neonatal deaths were identified through linkage with the NRS statutory death registration records for babies aged up to 1 year. Linkage was possible either by CHI number or by NRS triplicate (birth) ID for those babies with no CHI recorded.</w:t>
      </w:r>
    </w:p>
    <w:p w14:paraId="28EE4129" w14:textId="149E7827" w:rsidR="00E97F11" w:rsidRDefault="00E97F11" w:rsidP="00E97F11">
      <w:r>
        <w:t>Neonatal death is defined as death at 0-27 days. Early neonatal death as death at 0 -6 days.</w:t>
      </w:r>
    </w:p>
    <w:p w14:paraId="13DC4C70" w14:textId="6BC12508" w:rsidR="00134C6E" w:rsidRDefault="00134C6E" w:rsidP="00134C6E">
      <w:pPr>
        <w:pStyle w:val="Heading3"/>
      </w:pPr>
      <w:bookmarkStart w:id="55" w:name="_Toc112812746"/>
      <w:r>
        <w:t>Neonatal admissions</w:t>
      </w:r>
      <w:bookmarkEnd w:id="55"/>
    </w:p>
    <w:p w14:paraId="0560ACAD" w14:textId="1D44CD65" w:rsidR="007170E6" w:rsidRPr="00134C6E" w:rsidRDefault="007170E6" w:rsidP="007170E6">
      <w:r>
        <w:t xml:space="preserve">Neonate acute hospital admissions were identified through linkage with SMR01. ICU admissions through SICSAG. Diagnosis information was also linked. Only babies with valid CHI could be linked to hospital/ICU admissions data. </w:t>
      </w:r>
    </w:p>
    <w:p w14:paraId="589F0332" w14:textId="674A6795" w:rsidR="00134C6E" w:rsidRPr="00134C6E" w:rsidRDefault="00134C6E" w:rsidP="00134C6E">
      <w:pPr>
        <w:pStyle w:val="Heading3"/>
      </w:pPr>
      <w:bookmarkStart w:id="56" w:name="_Toc112812747"/>
      <w:r>
        <w:t>Congenital anomalies</w:t>
      </w:r>
      <w:bookmarkEnd w:id="56"/>
    </w:p>
    <w:p w14:paraId="0550F449" w14:textId="690E4611" w:rsidR="00134C6E" w:rsidRPr="00134C6E" w:rsidRDefault="6A3C16D4" w:rsidP="526428E9">
      <w:r>
        <w:t xml:space="preserve">Congenital anomalies were identified by linking to the </w:t>
      </w:r>
      <w:hyperlink r:id="rId21">
        <w:r w:rsidRPr="39B68394">
          <w:rPr>
            <w:rStyle w:val="Hyperlink"/>
          </w:rPr>
          <w:t>CARDRISS data.</w:t>
        </w:r>
      </w:hyperlink>
      <w:r>
        <w:t xml:space="preserve"> </w:t>
      </w:r>
    </w:p>
    <w:p w14:paraId="7CC8DBAF" w14:textId="707C5B70" w:rsidR="526428E9" w:rsidRDefault="526428E9" w:rsidP="526428E9">
      <w:pPr>
        <w:rPr>
          <w:rFonts w:eastAsia="Calibri"/>
          <w:szCs w:val="24"/>
        </w:rPr>
      </w:pPr>
    </w:p>
    <w:p w14:paraId="6AF06F17" w14:textId="39280BDF" w:rsidR="00341251" w:rsidRDefault="00341251" w:rsidP="005229CB">
      <w:pPr>
        <w:pStyle w:val="Heading2"/>
        <w:pageBreakBefore/>
      </w:pPr>
      <w:bookmarkStart w:id="57" w:name="_Definitions_and_calculations"/>
      <w:bookmarkStart w:id="58" w:name="_Toc112812748"/>
      <w:bookmarkEnd w:id="57"/>
      <w:r w:rsidRPr="00787955">
        <w:lastRenderedPageBreak/>
        <w:t>Definitions and calculations used</w:t>
      </w:r>
      <w:bookmarkEnd w:id="58"/>
    </w:p>
    <w:p w14:paraId="3CE3A87F" w14:textId="7B8D9020" w:rsidR="00497A64" w:rsidRDefault="00497A64" w:rsidP="00497A64">
      <w:pPr>
        <w:pStyle w:val="Heading3"/>
      </w:pPr>
      <w:bookmarkStart w:id="59" w:name="_Toc112812749"/>
      <w:r>
        <w:t>Trimester</w:t>
      </w:r>
      <w:bookmarkEnd w:id="59"/>
    </w:p>
    <w:p w14:paraId="00DF16F6" w14:textId="1C12512D" w:rsidR="00497A64" w:rsidRDefault="00497A64" w:rsidP="00497A64">
      <w:pPr>
        <w:pStyle w:val="bulletlist"/>
      </w:pPr>
      <w:r>
        <w:t xml:space="preserve">First trimester </w:t>
      </w:r>
      <w:proofErr w:type="gramStart"/>
      <w:r>
        <w:t>-  14</w:t>
      </w:r>
      <w:proofErr w:type="gramEnd"/>
      <w:r>
        <w:t xml:space="preserve"> days to 13+6 weeks</w:t>
      </w:r>
    </w:p>
    <w:p w14:paraId="068892A4" w14:textId="034FCAE8" w:rsidR="00497A64" w:rsidRDefault="00497A64" w:rsidP="00497A64">
      <w:pPr>
        <w:pStyle w:val="bulletlist"/>
      </w:pPr>
      <w:r>
        <w:t>Second trimester 14 weeks to 27+6 weeks</w:t>
      </w:r>
    </w:p>
    <w:p w14:paraId="4F31B3A7" w14:textId="07077B8C" w:rsidR="00497A64" w:rsidRDefault="00497A64" w:rsidP="00497A64">
      <w:pPr>
        <w:pStyle w:val="bulletlist"/>
      </w:pPr>
      <w:r>
        <w:t>Third trimester 28 weeks +</w:t>
      </w:r>
    </w:p>
    <w:p w14:paraId="451B7157" w14:textId="77777777" w:rsidR="00497A64" w:rsidRPr="00497A64" w:rsidRDefault="00497A64" w:rsidP="00497A64">
      <w:pPr>
        <w:rPr>
          <w:lang w:eastAsia="en-GB"/>
        </w:rPr>
      </w:pPr>
    </w:p>
    <w:p w14:paraId="505C2E45" w14:textId="7F13FD26" w:rsidR="004707AE" w:rsidRDefault="00961F85" w:rsidP="004707AE">
      <w:pPr>
        <w:pStyle w:val="Heading3"/>
      </w:pPr>
      <w:bookmarkStart w:id="60" w:name="_Toc112812750"/>
      <w:r>
        <w:t>Impacts of infections</w:t>
      </w:r>
      <w:bookmarkEnd w:id="60"/>
    </w:p>
    <w:p w14:paraId="2F3B5E68" w14:textId="7259B5F8" w:rsidR="004E26EE" w:rsidRDefault="004E26EE" w:rsidP="004E26EE">
      <w:r>
        <w:t xml:space="preserve">The </w:t>
      </w:r>
      <w:proofErr w:type="gramStart"/>
      <w:r>
        <w:t>main focus</w:t>
      </w:r>
      <w:proofErr w:type="gramEnd"/>
      <w:r>
        <w:t xml:space="preserve"> of reporting is on “associated” impacts (occurring within 28 days of +</w:t>
      </w:r>
      <w:proofErr w:type="spellStart"/>
      <w:r>
        <w:t>ve</w:t>
      </w:r>
      <w:proofErr w:type="spellEnd"/>
      <w:r>
        <w:t xml:space="preserve"> covid test, or for neonate outcomes following a </w:t>
      </w:r>
      <w:r w:rsidRPr="00A05087">
        <w:rPr>
          <w:u w:val="single"/>
        </w:rPr>
        <w:t>birth that occurred within 28 days</w:t>
      </w:r>
      <w:r>
        <w:t xml:space="preserve"> of +</w:t>
      </w:r>
      <w:proofErr w:type="spellStart"/>
      <w:r>
        <w:t>ve</w:t>
      </w:r>
      <w:proofErr w:type="spellEnd"/>
      <w:r>
        <w:t xml:space="preserve"> maternal test). Subsequent impacts – that is, the above outcomes occurring in/at the end of a pregnancy that was affected by covid </w:t>
      </w:r>
      <w:r w:rsidRPr="00A05087">
        <w:rPr>
          <w:u w:val="single"/>
        </w:rPr>
        <w:t>at any point in the pregnancy</w:t>
      </w:r>
      <w:r>
        <w:rPr>
          <w:i/>
          <w:iCs/>
        </w:rPr>
        <w:t xml:space="preserve"> </w:t>
      </w:r>
      <w:r>
        <w:t xml:space="preserve">are also reported on. </w:t>
      </w:r>
    </w:p>
    <w:p w14:paraId="431D1E2C" w14:textId="3ACDEC08" w:rsidR="00A05087" w:rsidRDefault="00A05087" w:rsidP="004707AE">
      <w:r>
        <w:t xml:space="preserve">We report on the following impacts associated with positive covid test in pregnancy (not all are published). </w:t>
      </w:r>
    </w:p>
    <w:p w14:paraId="7E63DB40" w14:textId="10991046" w:rsidR="004E26EE" w:rsidRDefault="004E26EE" w:rsidP="00A05087">
      <w:pPr>
        <w:pStyle w:val="ListParagraph"/>
        <w:numPr>
          <w:ilvl w:val="0"/>
          <w:numId w:val="32"/>
        </w:numPr>
      </w:pPr>
      <w:r>
        <w:t>ICU admission, hospital admission</w:t>
      </w:r>
      <w:r w:rsidR="00CD23B7">
        <w:t xml:space="preserve"> (determined from SICSAG/SMR01 records, respectively)</w:t>
      </w:r>
    </w:p>
    <w:p w14:paraId="740E50D0" w14:textId="77777777" w:rsidR="00A05087" w:rsidRDefault="00A05087" w:rsidP="00A05087">
      <w:pPr>
        <w:pStyle w:val="ListParagraph"/>
        <w:numPr>
          <w:ilvl w:val="0"/>
          <w:numId w:val="32"/>
        </w:numPr>
      </w:pPr>
      <w:r>
        <w:t>Birth outcomes for births occurring within 28 days of infection</w:t>
      </w:r>
    </w:p>
    <w:p w14:paraId="68DC761D" w14:textId="73E99B42" w:rsidR="00A05087" w:rsidRDefault="00A05087" w:rsidP="009D02C5">
      <w:pPr>
        <w:pStyle w:val="ListParagraph"/>
        <w:numPr>
          <w:ilvl w:val="1"/>
          <w:numId w:val="32"/>
        </w:numPr>
      </w:pPr>
      <w:r>
        <w:t>Live birth</w:t>
      </w:r>
    </w:p>
    <w:p w14:paraId="63F628D6" w14:textId="58220255" w:rsidR="00A05087" w:rsidRDefault="00A05087" w:rsidP="009D02C5">
      <w:pPr>
        <w:pStyle w:val="ListParagraph"/>
        <w:numPr>
          <w:ilvl w:val="1"/>
          <w:numId w:val="32"/>
        </w:numPr>
      </w:pPr>
      <w:r>
        <w:t>Stillbirth</w:t>
      </w:r>
    </w:p>
    <w:p w14:paraId="2BC05C8F" w14:textId="32F7EFBD" w:rsidR="00A05087" w:rsidRDefault="00A05087" w:rsidP="009D02C5">
      <w:pPr>
        <w:pStyle w:val="ListParagraph"/>
        <w:numPr>
          <w:ilvl w:val="1"/>
          <w:numId w:val="32"/>
        </w:numPr>
      </w:pPr>
      <w:r>
        <w:t>Preterm/very preterm</w:t>
      </w:r>
      <w:r w:rsidR="00CD23B7">
        <w:t xml:space="preserve"> &lt;37 / &lt; 32 weeks</w:t>
      </w:r>
    </w:p>
    <w:p w14:paraId="5551C735" w14:textId="0CCB6477" w:rsidR="00A05087" w:rsidRDefault="00A05087" w:rsidP="00A05087">
      <w:pPr>
        <w:pStyle w:val="ListParagraph"/>
        <w:numPr>
          <w:ilvl w:val="0"/>
          <w:numId w:val="32"/>
        </w:numPr>
      </w:pPr>
      <w:r>
        <w:t>Low</w:t>
      </w:r>
      <w:r w:rsidDel="00A05087">
        <w:t xml:space="preserve"> </w:t>
      </w:r>
      <w:r w:rsidR="42317699">
        <w:t xml:space="preserve">APGAR </w:t>
      </w:r>
      <w:r>
        <w:t>scores (</w:t>
      </w:r>
      <w:r w:rsidR="00CD23B7">
        <w:t xml:space="preserve">score &lt; 7, </w:t>
      </w:r>
      <w:r>
        <w:t>term births only)</w:t>
      </w:r>
    </w:p>
    <w:p w14:paraId="2C4E6678" w14:textId="6274FC02" w:rsidR="00A05087" w:rsidRDefault="00A05087" w:rsidP="00A05087">
      <w:pPr>
        <w:pStyle w:val="ListParagraph"/>
        <w:numPr>
          <w:ilvl w:val="0"/>
          <w:numId w:val="32"/>
        </w:numPr>
      </w:pPr>
      <w:r>
        <w:t>Neonatal deaths</w:t>
      </w:r>
      <w:r w:rsidR="3EBA6ACB">
        <w:t>: Neonatal death is defined as death at 0-27 days. Early neonatal death as death at 0 -6 days.</w:t>
      </w:r>
    </w:p>
    <w:p w14:paraId="79DFA50B" w14:textId="207BF312" w:rsidR="00A05087" w:rsidRDefault="00A05087" w:rsidP="2A711FAC">
      <w:pPr>
        <w:pStyle w:val="ListParagraph"/>
        <w:numPr>
          <w:ilvl w:val="0"/>
          <w:numId w:val="32"/>
        </w:numPr>
        <w:rPr>
          <w:rFonts w:asciiTheme="minorHAnsi" w:eastAsiaTheme="minorEastAsia" w:hAnsiTheme="minorHAnsi" w:cstheme="minorBidi"/>
        </w:rPr>
      </w:pPr>
      <w:r>
        <w:t>Neonatal infections</w:t>
      </w:r>
      <w:r w:rsidR="0341B43F">
        <w:t>: infections occurring at 0-27 days</w:t>
      </w:r>
    </w:p>
    <w:p w14:paraId="131ADF26" w14:textId="52BCF556" w:rsidR="00A05087" w:rsidRDefault="00A05087" w:rsidP="00A05087">
      <w:pPr>
        <w:pStyle w:val="ListParagraph"/>
        <w:numPr>
          <w:ilvl w:val="0"/>
          <w:numId w:val="32"/>
        </w:numPr>
      </w:pPr>
      <w:r>
        <w:t xml:space="preserve">Maternal </w:t>
      </w:r>
      <w:proofErr w:type="gramStart"/>
      <w:r>
        <w:t xml:space="preserve">deaths </w:t>
      </w:r>
      <w:r w:rsidR="41C99470">
        <w:t>:</w:t>
      </w:r>
      <w:proofErr w:type="gramEnd"/>
      <w:r w:rsidR="41C99470">
        <w:t xml:space="preserve"> death of mother in pregnancy or up to 41 days after end of pregnancy.</w:t>
      </w:r>
    </w:p>
    <w:p w14:paraId="41AF8EC5" w14:textId="77777777" w:rsidR="00C762EF" w:rsidRDefault="00C762EF" w:rsidP="004707AE"/>
    <w:p w14:paraId="002CEC42" w14:textId="6CC926C3" w:rsidR="004707AE" w:rsidRDefault="004707AE" w:rsidP="004707AE">
      <w:pPr>
        <w:pStyle w:val="Heading3"/>
      </w:pPr>
      <w:bookmarkStart w:id="61" w:name="_Toc112812751"/>
      <w:r>
        <w:t>Grouping outcomes</w:t>
      </w:r>
      <w:bookmarkEnd w:id="61"/>
    </w:p>
    <w:p w14:paraId="5066D405" w14:textId="6C78C111" w:rsidR="00881673" w:rsidRDefault="51F8BB7A" w:rsidP="00CD035B">
      <w:r>
        <w:t xml:space="preserve">Missing or inaccurate date and UPI information can result in multiple records with apparently conflicting dates or outcomes for the same pregnancy. It is not always possible to be 100% certain of the actual outcome, so we apply grouping rules that work for most cases. </w:t>
      </w:r>
      <w:r w:rsidR="4AEA8010">
        <w:t>Initially we group records that</w:t>
      </w:r>
      <w:r>
        <w:t xml:space="preserve"> belong to the same woman and</w:t>
      </w:r>
      <w:r w:rsidR="4AEA8010">
        <w:t xml:space="preserve"> occur within 83 days of each other as belonging to the same pregnancy (as it is rare that one pregnancy would end, and another have an outcome within this </w:t>
      </w:r>
      <w:proofErr w:type="gramStart"/>
      <w:r w:rsidR="4AEA8010">
        <w:t>time period</w:t>
      </w:r>
      <w:proofErr w:type="gramEnd"/>
      <w:r w:rsidR="7FD6010A">
        <w:t>, and this rule helps to resolve inconsistencies in estimated conception date between records</w:t>
      </w:r>
      <w:r w:rsidR="4AEA8010">
        <w:t xml:space="preserve">). </w:t>
      </w:r>
    </w:p>
    <w:p w14:paraId="7BE0F68E" w14:textId="24724FA9" w:rsidR="00CD035B" w:rsidRPr="00CD035B" w:rsidRDefault="00093E86" w:rsidP="00CD035B">
      <w:r>
        <w:t xml:space="preserve">However, there are certain situations where we can be reasonably certain that events within 83 days of each other </w:t>
      </w:r>
      <w:r>
        <w:rPr>
          <w:i/>
          <w:iCs/>
        </w:rPr>
        <w:t>do</w:t>
      </w:r>
      <w:r>
        <w:t xml:space="preserve"> belong to separate pregnancies, and we reclassify these accordingly: </w:t>
      </w:r>
      <w:r w:rsidR="00CD035B">
        <w:t xml:space="preserve">occasionally a termination or early loss can occur shortly after another </w:t>
      </w:r>
      <w:r w:rsidR="00CD035B">
        <w:lastRenderedPageBreak/>
        <w:t>pregnancy ending. I</w:t>
      </w:r>
      <w:r>
        <w:t>n</w:t>
      </w:r>
      <w:r w:rsidR="00CD035B">
        <w:t xml:space="preserve"> the case when </w:t>
      </w:r>
      <w:r>
        <w:t xml:space="preserve">an AAS record or Ectopic or Molar </w:t>
      </w:r>
      <w:r w:rsidR="00C762EF">
        <w:t>pregnancy</w:t>
      </w:r>
      <w:r>
        <w:t xml:space="preserve"> is recorded</w:t>
      </w:r>
      <w:r w:rsidR="00CD035B">
        <w:t xml:space="preserve"> after a live or stillbirth, we can be relatively certain that the date </w:t>
      </w:r>
      <w:r w:rsidR="00C762EF">
        <w:t>of</w:t>
      </w:r>
      <w:r w:rsidR="00CD035B">
        <w:t xml:space="preserve"> the birth is correct on the records, and therefore a subsequent early loss or termination will refer to a different pregnancy. If a live or </w:t>
      </w:r>
      <w:r w:rsidR="00C762EF">
        <w:t>stillbirth</w:t>
      </w:r>
      <w:r w:rsidR="00CD035B">
        <w:t xml:space="preserve"> is followed by a termination or early loss within 30 days, these are classed as separate pregnancies.</w:t>
      </w:r>
      <w:r>
        <w:t xml:space="preserve"> This is an exception to the </w:t>
      </w:r>
      <w:proofErr w:type="gramStart"/>
      <w:r>
        <w:t>83 day</w:t>
      </w:r>
      <w:proofErr w:type="gramEnd"/>
      <w:r>
        <w:t xml:space="preserve"> rule.</w:t>
      </w:r>
      <w:r w:rsidR="00CD035B">
        <w:t xml:space="preserve"> </w:t>
      </w:r>
    </w:p>
    <w:p w14:paraId="2BE8F427" w14:textId="5439D2DC" w:rsidR="004E26EE" w:rsidRDefault="004E26EE" w:rsidP="004E26EE">
      <w:pPr>
        <w:pStyle w:val="bulletlist"/>
      </w:pPr>
    </w:p>
    <w:p w14:paraId="495B25F3" w14:textId="48CBC7EC" w:rsidR="004E26EE" w:rsidRDefault="004E26EE" w:rsidP="004E26EE">
      <w:pPr>
        <w:rPr>
          <w:lang w:eastAsia="en-GB"/>
        </w:rPr>
      </w:pPr>
    </w:p>
    <w:p w14:paraId="4CC1911C" w14:textId="7838EC69" w:rsidR="004E26EE" w:rsidRDefault="004E26EE" w:rsidP="004E26EE">
      <w:pPr>
        <w:pStyle w:val="Heading3"/>
        <w:rPr>
          <w:lang w:eastAsia="en-GB"/>
        </w:rPr>
      </w:pPr>
      <w:bookmarkStart w:id="62" w:name="_Feasible_gestation_ranges"/>
      <w:bookmarkStart w:id="63" w:name="_Toc112812752"/>
      <w:bookmarkEnd w:id="62"/>
      <w:r>
        <w:rPr>
          <w:lang w:eastAsia="en-GB"/>
        </w:rPr>
        <w:t>Feasible gestation ranges</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84"/>
        <w:gridCol w:w="3695"/>
      </w:tblGrid>
      <w:tr w:rsidR="004E26EE" w:rsidRPr="004E26EE" w14:paraId="0EAA7AD6" w14:textId="77777777" w:rsidTr="004E26EE">
        <w:trPr>
          <w:trHeight w:hRule="exact" w:val="525"/>
          <w:tblHeader/>
        </w:trPr>
        <w:tc>
          <w:tcPr>
            <w:tcW w:w="0" w:type="auto"/>
            <w:shd w:val="clear" w:color="auto" w:fill="FFFFFF"/>
            <w:tcMar>
              <w:top w:w="90" w:type="dxa"/>
              <w:left w:w="195" w:type="dxa"/>
              <w:bottom w:w="90" w:type="dxa"/>
              <w:right w:w="195" w:type="dxa"/>
            </w:tcMar>
            <w:vAlign w:val="center"/>
            <w:hideMark/>
          </w:tcPr>
          <w:p w14:paraId="23DBEA1C" w14:textId="77777777" w:rsidR="004E26EE" w:rsidRPr="004E26EE" w:rsidRDefault="004E26EE" w:rsidP="004E26EE">
            <w:pPr>
              <w:spacing w:after="240" w:line="240" w:lineRule="auto"/>
              <w:jc w:val="center"/>
              <w:rPr>
                <w:rFonts w:ascii="Segoe UI" w:eastAsia="Times New Roman" w:hAnsi="Segoe UI" w:cs="Segoe UI"/>
                <w:b/>
                <w:bCs/>
                <w:color w:val="24292F"/>
                <w:sz w:val="22"/>
                <w:lang w:eastAsia="en-GB"/>
              </w:rPr>
            </w:pPr>
            <w:r w:rsidRPr="004E26EE">
              <w:rPr>
                <w:rFonts w:ascii="Segoe UI" w:eastAsia="Times New Roman" w:hAnsi="Segoe UI" w:cs="Segoe UI"/>
                <w:b/>
                <w:bCs/>
                <w:color w:val="24292F"/>
                <w:sz w:val="22"/>
                <w:lang w:eastAsia="en-GB"/>
              </w:rPr>
              <w:t>Dataset</w:t>
            </w:r>
          </w:p>
        </w:tc>
        <w:tc>
          <w:tcPr>
            <w:tcW w:w="0" w:type="auto"/>
            <w:shd w:val="clear" w:color="auto" w:fill="FFFFFF"/>
            <w:tcMar>
              <w:top w:w="90" w:type="dxa"/>
              <w:left w:w="195" w:type="dxa"/>
              <w:bottom w:w="90" w:type="dxa"/>
              <w:right w:w="195" w:type="dxa"/>
            </w:tcMar>
            <w:vAlign w:val="center"/>
            <w:hideMark/>
          </w:tcPr>
          <w:p w14:paraId="46B0FB6E" w14:textId="77777777" w:rsidR="004E26EE" w:rsidRPr="004E26EE" w:rsidRDefault="004E26EE" w:rsidP="004E26EE">
            <w:pPr>
              <w:spacing w:after="240" w:line="240" w:lineRule="auto"/>
              <w:jc w:val="center"/>
              <w:rPr>
                <w:rFonts w:ascii="Segoe UI" w:eastAsia="Times New Roman" w:hAnsi="Segoe UI" w:cs="Segoe UI"/>
                <w:b/>
                <w:bCs/>
                <w:color w:val="24292F"/>
                <w:sz w:val="22"/>
                <w:lang w:eastAsia="en-GB"/>
              </w:rPr>
            </w:pPr>
            <w:r w:rsidRPr="004E26EE">
              <w:rPr>
                <w:rFonts w:ascii="Segoe UI" w:eastAsia="Times New Roman" w:hAnsi="Segoe UI" w:cs="Segoe UI"/>
                <w:b/>
                <w:bCs/>
                <w:color w:val="24292F"/>
                <w:sz w:val="22"/>
                <w:lang w:eastAsia="en-GB"/>
              </w:rPr>
              <w:t>Feasible Gestation Range</w:t>
            </w:r>
          </w:p>
        </w:tc>
      </w:tr>
      <w:tr w:rsidR="004E26EE" w:rsidRPr="004E26EE" w14:paraId="319350A3" w14:textId="77777777" w:rsidTr="004E26EE">
        <w:trPr>
          <w:trHeight w:hRule="exact" w:val="541"/>
        </w:trPr>
        <w:tc>
          <w:tcPr>
            <w:tcW w:w="0" w:type="auto"/>
            <w:shd w:val="clear" w:color="auto" w:fill="FFFFFF"/>
            <w:tcMar>
              <w:top w:w="90" w:type="dxa"/>
              <w:left w:w="195" w:type="dxa"/>
              <w:bottom w:w="90" w:type="dxa"/>
              <w:right w:w="195" w:type="dxa"/>
            </w:tcMar>
            <w:vAlign w:val="center"/>
            <w:hideMark/>
          </w:tcPr>
          <w:p w14:paraId="3D372F58" w14:textId="77777777" w:rsidR="004E26EE" w:rsidRPr="004E26EE" w:rsidRDefault="004E26EE" w:rsidP="004E26EE">
            <w:pPr>
              <w:spacing w:after="24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Antenatal Booking</w:t>
            </w:r>
          </w:p>
        </w:tc>
        <w:tc>
          <w:tcPr>
            <w:tcW w:w="0" w:type="auto"/>
            <w:shd w:val="clear" w:color="auto" w:fill="FFFFFF"/>
            <w:tcMar>
              <w:top w:w="90" w:type="dxa"/>
              <w:left w:w="195" w:type="dxa"/>
              <w:bottom w:w="90" w:type="dxa"/>
              <w:right w:w="195" w:type="dxa"/>
            </w:tcMar>
            <w:vAlign w:val="center"/>
            <w:hideMark/>
          </w:tcPr>
          <w:p w14:paraId="09202760" w14:textId="77777777" w:rsidR="004E26EE" w:rsidRPr="004E26EE" w:rsidRDefault="004E26EE" w:rsidP="004E26EE">
            <w:pPr>
              <w:spacing w:after="24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4 to 43 weeks</w:t>
            </w:r>
          </w:p>
        </w:tc>
      </w:tr>
      <w:tr w:rsidR="004E26EE" w:rsidRPr="004E26EE" w14:paraId="0F19BBCD" w14:textId="77777777" w:rsidTr="004E26EE">
        <w:trPr>
          <w:trHeight w:hRule="exact" w:val="840"/>
        </w:trPr>
        <w:tc>
          <w:tcPr>
            <w:tcW w:w="0" w:type="auto"/>
            <w:shd w:val="clear" w:color="auto" w:fill="FFFFFF"/>
            <w:tcMar>
              <w:top w:w="90" w:type="dxa"/>
              <w:left w:w="195" w:type="dxa"/>
              <w:bottom w:w="90" w:type="dxa"/>
              <w:right w:w="195" w:type="dxa"/>
            </w:tcMar>
            <w:vAlign w:val="center"/>
            <w:hideMark/>
          </w:tcPr>
          <w:p w14:paraId="7B8950FB" w14:textId="77777777" w:rsidR="004E26EE" w:rsidRPr="004E26EE" w:rsidRDefault="004E26EE" w:rsidP="004E26EE">
            <w:pPr>
              <w:spacing w:after="24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AAS Records</w:t>
            </w:r>
          </w:p>
        </w:tc>
        <w:tc>
          <w:tcPr>
            <w:tcW w:w="0" w:type="auto"/>
            <w:shd w:val="clear" w:color="auto" w:fill="FFFFFF"/>
            <w:tcMar>
              <w:top w:w="90" w:type="dxa"/>
              <w:left w:w="195" w:type="dxa"/>
              <w:bottom w:w="90" w:type="dxa"/>
              <w:right w:w="195" w:type="dxa"/>
            </w:tcMar>
            <w:vAlign w:val="center"/>
            <w:hideMark/>
          </w:tcPr>
          <w:p w14:paraId="5DF4B03B" w14:textId="77777777" w:rsidR="004E26EE" w:rsidRPr="004E26EE" w:rsidRDefault="004E26EE" w:rsidP="004E26EE">
            <w:pPr>
              <w:spacing w:after="24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Ground A, B, E, F, G: 4 to 43 weeks</w:t>
            </w:r>
            <w:r w:rsidRPr="004E26EE">
              <w:rPr>
                <w:rFonts w:ascii="Segoe UI" w:eastAsia="Times New Roman" w:hAnsi="Segoe UI" w:cs="Segoe UI"/>
                <w:color w:val="24292F"/>
                <w:sz w:val="22"/>
                <w:lang w:eastAsia="en-GB"/>
              </w:rPr>
              <w:br/>
              <w:t>Ground C, D: 4 to 23 weeks</w:t>
            </w:r>
          </w:p>
        </w:tc>
      </w:tr>
      <w:tr w:rsidR="004E26EE" w:rsidRPr="004E26EE" w14:paraId="6BE4F9BF" w14:textId="77777777" w:rsidTr="004E26EE">
        <w:trPr>
          <w:trHeight w:hRule="exact" w:val="1323"/>
        </w:trPr>
        <w:tc>
          <w:tcPr>
            <w:tcW w:w="0" w:type="auto"/>
            <w:shd w:val="clear" w:color="auto" w:fill="FFFFFF"/>
            <w:tcMar>
              <w:top w:w="90" w:type="dxa"/>
              <w:left w:w="195" w:type="dxa"/>
              <w:bottom w:w="90" w:type="dxa"/>
              <w:right w:w="195" w:type="dxa"/>
            </w:tcMar>
            <w:vAlign w:val="center"/>
            <w:hideMark/>
          </w:tcPr>
          <w:p w14:paraId="69465E51" w14:textId="77777777" w:rsidR="004E26EE" w:rsidRPr="004E26EE" w:rsidRDefault="004E26EE" w:rsidP="004E26EE">
            <w:pPr>
              <w:spacing w:after="24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SMR02</w:t>
            </w:r>
          </w:p>
        </w:tc>
        <w:tc>
          <w:tcPr>
            <w:tcW w:w="0" w:type="auto"/>
            <w:shd w:val="clear" w:color="auto" w:fill="FFFFFF"/>
            <w:tcMar>
              <w:top w:w="90" w:type="dxa"/>
              <w:left w:w="195" w:type="dxa"/>
              <w:bottom w:w="90" w:type="dxa"/>
              <w:right w:w="195" w:type="dxa"/>
            </w:tcMar>
            <w:vAlign w:val="center"/>
            <w:hideMark/>
          </w:tcPr>
          <w:p w14:paraId="4B9D4821" w14:textId="77777777" w:rsidR="004E26EE" w:rsidRPr="004E26EE" w:rsidRDefault="004E26EE" w:rsidP="004E26EE">
            <w:pPr>
              <w:spacing w:after="24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Live Birth: 20 to 43 weeks</w:t>
            </w:r>
            <w:r w:rsidRPr="004E26EE">
              <w:rPr>
                <w:rFonts w:ascii="Segoe UI" w:eastAsia="Times New Roman" w:hAnsi="Segoe UI" w:cs="Segoe UI"/>
                <w:color w:val="24292F"/>
                <w:sz w:val="22"/>
                <w:lang w:eastAsia="en-GB"/>
              </w:rPr>
              <w:br/>
              <w:t>Stillbirth: 24 to 43 weeks</w:t>
            </w:r>
            <w:r w:rsidRPr="004E26EE">
              <w:rPr>
                <w:rFonts w:ascii="Segoe UI" w:eastAsia="Times New Roman" w:hAnsi="Segoe UI" w:cs="Segoe UI"/>
                <w:color w:val="24292F"/>
                <w:sz w:val="22"/>
                <w:lang w:eastAsia="en-GB"/>
              </w:rPr>
              <w:br/>
              <w:t>Spontaneous Loss: 4 to 23 weeks</w:t>
            </w:r>
            <w:r w:rsidRPr="004E26EE">
              <w:rPr>
                <w:rFonts w:ascii="Segoe UI" w:eastAsia="Times New Roman" w:hAnsi="Segoe UI" w:cs="Segoe UI"/>
                <w:color w:val="24292F"/>
                <w:sz w:val="22"/>
                <w:lang w:eastAsia="en-GB"/>
              </w:rPr>
              <w:br/>
              <w:t>Termination: 4 to 43 weeks</w:t>
            </w:r>
          </w:p>
        </w:tc>
      </w:tr>
      <w:tr w:rsidR="004E26EE" w:rsidRPr="004E26EE" w14:paraId="3C6F3EA1" w14:textId="77777777" w:rsidTr="004E26EE">
        <w:trPr>
          <w:trHeight w:hRule="exact" w:val="749"/>
        </w:trPr>
        <w:tc>
          <w:tcPr>
            <w:tcW w:w="0" w:type="auto"/>
            <w:shd w:val="clear" w:color="auto" w:fill="FFFFFF"/>
            <w:tcMar>
              <w:top w:w="90" w:type="dxa"/>
              <w:left w:w="195" w:type="dxa"/>
              <w:bottom w:w="90" w:type="dxa"/>
              <w:right w:w="195" w:type="dxa"/>
            </w:tcMar>
            <w:vAlign w:val="center"/>
            <w:hideMark/>
          </w:tcPr>
          <w:p w14:paraId="4A4DF378" w14:textId="77777777" w:rsidR="004E26EE" w:rsidRPr="004E26EE" w:rsidRDefault="004E26EE" w:rsidP="004E26EE">
            <w:pPr>
              <w:spacing w:after="24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NRS Stillbirths</w:t>
            </w:r>
          </w:p>
        </w:tc>
        <w:tc>
          <w:tcPr>
            <w:tcW w:w="0" w:type="auto"/>
            <w:shd w:val="clear" w:color="auto" w:fill="FFFFFF"/>
            <w:tcMar>
              <w:top w:w="90" w:type="dxa"/>
              <w:left w:w="195" w:type="dxa"/>
              <w:bottom w:w="90" w:type="dxa"/>
              <w:right w:w="195" w:type="dxa"/>
            </w:tcMar>
            <w:vAlign w:val="center"/>
            <w:hideMark/>
          </w:tcPr>
          <w:p w14:paraId="2B822FC4" w14:textId="77777777" w:rsidR="004E26EE" w:rsidRPr="004E26EE" w:rsidRDefault="004E26EE" w:rsidP="004E26EE">
            <w:pPr>
              <w:spacing w:after="24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24 to 43 weeks</w:t>
            </w:r>
          </w:p>
        </w:tc>
      </w:tr>
      <w:tr w:rsidR="004E26EE" w:rsidRPr="004E26EE" w14:paraId="5A773B85" w14:textId="77777777" w:rsidTr="004E26EE">
        <w:trPr>
          <w:trHeight w:hRule="exact" w:val="585"/>
        </w:trPr>
        <w:tc>
          <w:tcPr>
            <w:tcW w:w="0" w:type="auto"/>
            <w:shd w:val="clear" w:color="auto" w:fill="FFFFFF"/>
            <w:tcMar>
              <w:top w:w="90" w:type="dxa"/>
              <w:left w:w="195" w:type="dxa"/>
              <w:bottom w:w="90" w:type="dxa"/>
              <w:right w:w="195" w:type="dxa"/>
            </w:tcMar>
            <w:vAlign w:val="center"/>
            <w:hideMark/>
          </w:tcPr>
          <w:p w14:paraId="12C28AD2" w14:textId="77777777" w:rsidR="004E26EE" w:rsidRPr="004E26EE" w:rsidRDefault="004E26EE" w:rsidP="004E26EE">
            <w:pPr>
              <w:spacing w:after="24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NHS Live Births</w:t>
            </w:r>
          </w:p>
        </w:tc>
        <w:tc>
          <w:tcPr>
            <w:tcW w:w="0" w:type="auto"/>
            <w:shd w:val="clear" w:color="auto" w:fill="FFFFFF"/>
            <w:tcMar>
              <w:top w:w="90" w:type="dxa"/>
              <w:left w:w="195" w:type="dxa"/>
              <w:bottom w:w="90" w:type="dxa"/>
              <w:right w:w="195" w:type="dxa"/>
            </w:tcMar>
            <w:vAlign w:val="center"/>
            <w:hideMark/>
          </w:tcPr>
          <w:p w14:paraId="4C545615" w14:textId="77777777" w:rsidR="004E26EE" w:rsidRPr="004E26EE" w:rsidRDefault="004E26EE" w:rsidP="004E26EE">
            <w:pPr>
              <w:spacing w:after="24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20 to 43 weeks</w:t>
            </w:r>
          </w:p>
        </w:tc>
      </w:tr>
    </w:tbl>
    <w:p w14:paraId="3AD26F5B" w14:textId="77777777" w:rsidR="004E26EE" w:rsidRPr="004E26EE" w:rsidRDefault="004E26EE" w:rsidP="004E26EE">
      <w:pPr>
        <w:rPr>
          <w:lang w:eastAsia="en-GB"/>
        </w:rPr>
      </w:pPr>
    </w:p>
    <w:p w14:paraId="5ECCA486" w14:textId="6E396FD3" w:rsidR="004707AE" w:rsidRDefault="00093E86" w:rsidP="00093E86">
      <w:pPr>
        <w:pStyle w:val="Heading3"/>
      </w:pPr>
      <w:bookmarkStart w:id="64" w:name="_Imputed_gestations"/>
      <w:bookmarkStart w:id="65" w:name="_Toc112812753"/>
      <w:bookmarkEnd w:id="64"/>
      <w:r>
        <w:t>Imputed gestations</w:t>
      </w:r>
      <w:bookmarkEnd w:id="65"/>
    </w:p>
    <w:p w14:paraId="5BC5C98D" w14:textId="7426336A" w:rsidR="004E26EE" w:rsidRPr="004E26EE" w:rsidRDefault="00093E86" w:rsidP="004E26EE">
      <w:r>
        <w:t>For outcomes where gestation is not present,</w:t>
      </w:r>
      <w:r w:rsidR="004E26EE">
        <w:t xml:space="preserve"> or not feasible,</w:t>
      </w:r>
      <w:r>
        <w:t xml:space="preserve"> the gestation is imputed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74"/>
        <w:gridCol w:w="3140"/>
      </w:tblGrid>
      <w:tr w:rsidR="004E26EE" w:rsidRPr="004E26EE" w14:paraId="66EF8B1E" w14:textId="77777777" w:rsidTr="004E26EE">
        <w:trPr>
          <w:tblHeader/>
        </w:trPr>
        <w:tc>
          <w:tcPr>
            <w:tcW w:w="0" w:type="auto"/>
            <w:shd w:val="clear" w:color="auto" w:fill="FFFFFF"/>
            <w:tcMar>
              <w:top w:w="90" w:type="dxa"/>
              <w:left w:w="195" w:type="dxa"/>
              <w:bottom w:w="90" w:type="dxa"/>
              <w:right w:w="195" w:type="dxa"/>
            </w:tcMar>
            <w:vAlign w:val="center"/>
            <w:hideMark/>
          </w:tcPr>
          <w:p w14:paraId="4DD21378" w14:textId="77777777" w:rsidR="004E26EE" w:rsidRPr="004E26EE" w:rsidRDefault="004E26EE" w:rsidP="004E26EE">
            <w:pPr>
              <w:spacing w:after="0" w:line="240" w:lineRule="auto"/>
              <w:jc w:val="center"/>
              <w:rPr>
                <w:rFonts w:ascii="Segoe UI" w:eastAsia="Times New Roman" w:hAnsi="Segoe UI" w:cs="Segoe UI"/>
                <w:b/>
                <w:bCs/>
                <w:color w:val="24292F"/>
                <w:sz w:val="22"/>
                <w:lang w:eastAsia="en-GB"/>
              </w:rPr>
            </w:pPr>
            <w:r w:rsidRPr="004E26EE">
              <w:rPr>
                <w:rFonts w:ascii="Segoe UI" w:eastAsia="Times New Roman" w:hAnsi="Segoe UI" w:cs="Segoe UI"/>
                <w:b/>
                <w:bCs/>
                <w:color w:val="24292F"/>
                <w:sz w:val="22"/>
                <w:lang w:eastAsia="en-GB"/>
              </w:rPr>
              <w:t>Dataset</w:t>
            </w:r>
          </w:p>
        </w:tc>
        <w:tc>
          <w:tcPr>
            <w:tcW w:w="0" w:type="auto"/>
            <w:shd w:val="clear" w:color="auto" w:fill="FFFFFF"/>
            <w:tcMar>
              <w:top w:w="90" w:type="dxa"/>
              <w:left w:w="195" w:type="dxa"/>
              <w:bottom w:w="90" w:type="dxa"/>
              <w:right w:w="195" w:type="dxa"/>
            </w:tcMar>
            <w:vAlign w:val="center"/>
            <w:hideMark/>
          </w:tcPr>
          <w:p w14:paraId="0F41B5FE" w14:textId="77777777" w:rsidR="004E26EE" w:rsidRPr="004E26EE" w:rsidRDefault="004E26EE" w:rsidP="004E26EE">
            <w:pPr>
              <w:spacing w:after="0" w:line="240" w:lineRule="auto"/>
              <w:jc w:val="center"/>
              <w:rPr>
                <w:rFonts w:ascii="Segoe UI" w:eastAsia="Times New Roman" w:hAnsi="Segoe UI" w:cs="Segoe UI"/>
                <w:b/>
                <w:bCs/>
                <w:color w:val="24292F"/>
                <w:sz w:val="22"/>
                <w:lang w:eastAsia="en-GB"/>
              </w:rPr>
            </w:pPr>
            <w:r w:rsidRPr="004E26EE">
              <w:rPr>
                <w:rFonts w:ascii="Segoe UI" w:eastAsia="Times New Roman" w:hAnsi="Segoe UI" w:cs="Segoe UI"/>
                <w:b/>
                <w:bCs/>
                <w:color w:val="24292F"/>
                <w:sz w:val="22"/>
                <w:lang w:eastAsia="en-GB"/>
              </w:rPr>
              <w:t>Assumed Gestation</w:t>
            </w:r>
          </w:p>
        </w:tc>
      </w:tr>
      <w:tr w:rsidR="004E26EE" w:rsidRPr="004E26EE" w14:paraId="7B277495" w14:textId="77777777" w:rsidTr="004E26EE">
        <w:tc>
          <w:tcPr>
            <w:tcW w:w="0" w:type="auto"/>
            <w:shd w:val="clear" w:color="auto" w:fill="FFFFFF"/>
            <w:tcMar>
              <w:top w:w="90" w:type="dxa"/>
              <w:left w:w="195" w:type="dxa"/>
              <w:bottom w:w="90" w:type="dxa"/>
              <w:right w:w="195" w:type="dxa"/>
            </w:tcMar>
            <w:vAlign w:val="center"/>
            <w:hideMark/>
          </w:tcPr>
          <w:p w14:paraId="0EB8E06F" w14:textId="77777777" w:rsidR="004E26EE" w:rsidRPr="004E26EE" w:rsidRDefault="004E26EE" w:rsidP="004E26EE">
            <w:pPr>
              <w:spacing w:after="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SMR01</w:t>
            </w:r>
          </w:p>
        </w:tc>
        <w:tc>
          <w:tcPr>
            <w:tcW w:w="0" w:type="auto"/>
            <w:shd w:val="clear" w:color="auto" w:fill="FFFFFF"/>
            <w:tcMar>
              <w:top w:w="90" w:type="dxa"/>
              <w:left w:w="195" w:type="dxa"/>
              <w:bottom w:w="90" w:type="dxa"/>
              <w:right w:w="195" w:type="dxa"/>
            </w:tcMar>
            <w:vAlign w:val="center"/>
            <w:hideMark/>
          </w:tcPr>
          <w:p w14:paraId="6586B054" w14:textId="77777777" w:rsidR="004E26EE" w:rsidRPr="004E26EE" w:rsidRDefault="004E26EE" w:rsidP="004E26EE">
            <w:pPr>
              <w:spacing w:after="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12 weeks</w:t>
            </w:r>
          </w:p>
        </w:tc>
      </w:tr>
      <w:tr w:rsidR="004E26EE" w:rsidRPr="004E26EE" w14:paraId="2AB6CC20" w14:textId="77777777" w:rsidTr="004E26EE">
        <w:tc>
          <w:tcPr>
            <w:tcW w:w="0" w:type="auto"/>
            <w:shd w:val="clear" w:color="auto" w:fill="FFFFFF"/>
            <w:tcMar>
              <w:top w:w="90" w:type="dxa"/>
              <w:left w:w="195" w:type="dxa"/>
              <w:bottom w:w="90" w:type="dxa"/>
              <w:right w:w="195" w:type="dxa"/>
            </w:tcMar>
            <w:vAlign w:val="center"/>
            <w:hideMark/>
          </w:tcPr>
          <w:p w14:paraId="33B071D0" w14:textId="77777777" w:rsidR="004E26EE" w:rsidRPr="004E26EE" w:rsidRDefault="004E26EE" w:rsidP="004E26EE">
            <w:pPr>
              <w:spacing w:after="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SMR02</w:t>
            </w:r>
          </w:p>
        </w:tc>
        <w:tc>
          <w:tcPr>
            <w:tcW w:w="0" w:type="auto"/>
            <w:shd w:val="clear" w:color="auto" w:fill="FFFFFF"/>
            <w:tcMar>
              <w:top w:w="90" w:type="dxa"/>
              <w:left w:w="195" w:type="dxa"/>
              <w:bottom w:w="90" w:type="dxa"/>
              <w:right w:w="195" w:type="dxa"/>
            </w:tcMar>
            <w:vAlign w:val="center"/>
            <w:hideMark/>
          </w:tcPr>
          <w:p w14:paraId="130B11CE" w14:textId="77777777" w:rsidR="004E26EE" w:rsidRPr="004E26EE" w:rsidRDefault="004E26EE" w:rsidP="004E26EE">
            <w:pPr>
              <w:spacing w:after="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Live Birth: 40 weeks</w:t>
            </w:r>
            <w:r w:rsidRPr="004E26EE">
              <w:rPr>
                <w:rFonts w:ascii="Segoe UI" w:eastAsia="Times New Roman" w:hAnsi="Segoe UI" w:cs="Segoe UI"/>
                <w:color w:val="24292F"/>
                <w:sz w:val="22"/>
                <w:lang w:eastAsia="en-GB"/>
              </w:rPr>
              <w:br/>
              <w:t>Spontaneous Loss: 12 weeks</w:t>
            </w:r>
            <w:r w:rsidRPr="004E26EE">
              <w:rPr>
                <w:rFonts w:ascii="Segoe UI" w:eastAsia="Times New Roman" w:hAnsi="Segoe UI" w:cs="Segoe UI"/>
                <w:color w:val="24292F"/>
                <w:sz w:val="22"/>
                <w:lang w:eastAsia="en-GB"/>
              </w:rPr>
              <w:br/>
              <w:t>Termination: 16 weeks</w:t>
            </w:r>
            <w:r w:rsidRPr="004E26EE">
              <w:rPr>
                <w:rFonts w:ascii="Segoe UI" w:eastAsia="Times New Roman" w:hAnsi="Segoe UI" w:cs="Segoe UI"/>
                <w:color w:val="24292F"/>
                <w:sz w:val="22"/>
                <w:lang w:eastAsia="en-GB"/>
              </w:rPr>
              <w:br/>
              <w:t>Stillbirth: 32 weeks</w:t>
            </w:r>
          </w:p>
        </w:tc>
      </w:tr>
      <w:tr w:rsidR="004E26EE" w:rsidRPr="004E26EE" w14:paraId="141F0AD7" w14:textId="77777777" w:rsidTr="004E26EE">
        <w:tc>
          <w:tcPr>
            <w:tcW w:w="0" w:type="auto"/>
            <w:shd w:val="clear" w:color="auto" w:fill="FFFFFF"/>
            <w:tcMar>
              <w:top w:w="90" w:type="dxa"/>
              <w:left w:w="195" w:type="dxa"/>
              <w:bottom w:w="90" w:type="dxa"/>
              <w:right w:w="195" w:type="dxa"/>
            </w:tcMar>
            <w:vAlign w:val="center"/>
            <w:hideMark/>
          </w:tcPr>
          <w:p w14:paraId="41C1BB9F" w14:textId="77777777" w:rsidR="004E26EE" w:rsidRPr="004E26EE" w:rsidRDefault="004E26EE" w:rsidP="004E26EE">
            <w:pPr>
              <w:spacing w:after="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NRS Stillbirths</w:t>
            </w:r>
          </w:p>
        </w:tc>
        <w:tc>
          <w:tcPr>
            <w:tcW w:w="0" w:type="auto"/>
            <w:shd w:val="clear" w:color="auto" w:fill="FFFFFF"/>
            <w:tcMar>
              <w:top w:w="90" w:type="dxa"/>
              <w:left w:w="195" w:type="dxa"/>
              <w:bottom w:w="90" w:type="dxa"/>
              <w:right w:w="195" w:type="dxa"/>
            </w:tcMar>
            <w:vAlign w:val="center"/>
            <w:hideMark/>
          </w:tcPr>
          <w:p w14:paraId="40478DFD" w14:textId="77777777" w:rsidR="004E26EE" w:rsidRPr="004E26EE" w:rsidRDefault="004E26EE" w:rsidP="004E26EE">
            <w:pPr>
              <w:spacing w:after="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32 weeks</w:t>
            </w:r>
          </w:p>
        </w:tc>
      </w:tr>
      <w:tr w:rsidR="004E26EE" w:rsidRPr="004E26EE" w14:paraId="2E891179" w14:textId="77777777" w:rsidTr="004E26EE">
        <w:tc>
          <w:tcPr>
            <w:tcW w:w="0" w:type="auto"/>
            <w:shd w:val="clear" w:color="auto" w:fill="FFFFFF"/>
            <w:tcMar>
              <w:top w:w="90" w:type="dxa"/>
              <w:left w:w="195" w:type="dxa"/>
              <w:bottom w:w="90" w:type="dxa"/>
              <w:right w:w="195" w:type="dxa"/>
            </w:tcMar>
            <w:vAlign w:val="center"/>
            <w:hideMark/>
          </w:tcPr>
          <w:p w14:paraId="05EF8B1D" w14:textId="77777777" w:rsidR="004E26EE" w:rsidRPr="004E26EE" w:rsidRDefault="004E26EE" w:rsidP="004E26EE">
            <w:pPr>
              <w:spacing w:after="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NRS Live Births</w:t>
            </w:r>
          </w:p>
        </w:tc>
        <w:tc>
          <w:tcPr>
            <w:tcW w:w="0" w:type="auto"/>
            <w:shd w:val="clear" w:color="auto" w:fill="FFFFFF"/>
            <w:tcMar>
              <w:top w:w="90" w:type="dxa"/>
              <w:left w:w="195" w:type="dxa"/>
              <w:bottom w:w="90" w:type="dxa"/>
              <w:right w:w="195" w:type="dxa"/>
            </w:tcMar>
            <w:vAlign w:val="center"/>
            <w:hideMark/>
          </w:tcPr>
          <w:p w14:paraId="51B88311" w14:textId="77777777" w:rsidR="004E26EE" w:rsidRPr="004E26EE" w:rsidRDefault="004E26EE" w:rsidP="004E26EE">
            <w:pPr>
              <w:spacing w:after="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40 weeks</w:t>
            </w:r>
          </w:p>
        </w:tc>
      </w:tr>
      <w:tr w:rsidR="004E26EE" w:rsidRPr="004E26EE" w14:paraId="0332D40A" w14:textId="77777777" w:rsidTr="004E26EE">
        <w:tc>
          <w:tcPr>
            <w:tcW w:w="0" w:type="auto"/>
            <w:shd w:val="clear" w:color="auto" w:fill="FFFFFF"/>
            <w:tcMar>
              <w:top w:w="90" w:type="dxa"/>
              <w:left w:w="195" w:type="dxa"/>
              <w:bottom w:w="90" w:type="dxa"/>
              <w:right w:w="195" w:type="dxa"/>
            </w:tcMar>
            <w:vAlign w:val="center"/>
            <w:hideMark/>
          </w:tcPr>
          <w:p w14:paraId="5B7010D1" w14:textId="77777777" w:rsidR="004E26EE" w:rsidRPr="004E26EE" w:rsidRDefault="004E26EE" w:rsidP="004E26EE">
            <w:pPr>
              <w:spacing w:after="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NHS Live Births</w:t>
            </w:r>
          </w:p>
        </w:tc>
        <w:tc>
          <w:tcPr>
            <w:tcW w:w="0" w:type="auto"/>
            <w:shd w:val="clear" w:color="auto" w:fill="FFFFFF"/>
            <w:tcMar>
              <w:top w:w="90" w:type="dxa"/>
              <w:left w:w="195" w:type="dxa"/>
              <w:bottom w:w="90" w:type="dxa"/>
              <w:right w:w="195" w:type="dxa"/>
            </w:tcMar>
            <w:vAlign w:val="center"/>
            <w:hideMark/>
          </w:tcPr>
          <w:p w14:paraId="7542152A" w14:textId="77777777" w:rsidR="004E26EE" w:rsidRPr="004E26EE" w:rsidRDefault="004E26EE" w:rsidP="004E26EE">
            <w:pPr>
              <w:spacing w:after="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40 weeks</w:t>
            </w:r>
          </w:p>
        </w:tc>
      </w:tr>
      <w:tr w:rsidR="004E26EE" w:rsidRPr="004E26EE" w14:paraId="574268B2" w14:textId="77777777" w:rsidTr="004E26EE">
        <w:tc>
          <w:tcPr>
            <w:tcW w:w="0" w:type="auto"/>
            <w:shd w:val="clear" w:color="auto" w:fill="FFFFFF"/>
            <w:tcMar>
              <w:top w:w="90" w:type="dxa"/>
              <w:left w:w="195" w:type="dxa"/>
              <w:bottom w:w="90" w:type="dxa"/>
              <w:right w:w="195" w:type="dxa"/>
            </w:tcMar>
            <w:vAlign w:val="center"/>
            <w:hideMark/>
          </w:tcPr>
          <w:p w14:paraId="4FFD26C6" w14:textId="77777777" w:rsidR="004E26EE" w:rsidRPr="004E26EE" w:rsidRDefault="004E26EE" w:rsidP="004E26EE">
            <w:pPr>
              <w:spacing w:after="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lastRenderedPageBreak/>
              <w:t>AAS Records</w:t>
            </w:r>
          </w:p>
        </w:tc>
        <w:tc>
          <w:tcPr>
            <w:tcW w:w="0" w:type="auto"/>
            <w:shd w:val="clear" w:color="auto" w:fill="FFFFFF"/>
            <w:tcMar>
              <w:top w:w="90" w:type="dxa"/>
              <w:left w:w="195" w:type="dxa"/>
              <w:bottom w:w="90" w:type="dxa"/>
              <w:right w:w="195" w:type="dxa"/>
            </w:tcMar>
            <w:vAlign w:val="center"/>
            <w:hideMark/>
          </w:tcPr>
          <w:p w14:paraId="3DC55B0A" w14:textId="77777777" w:rsidR="004E26EE" w:rsidRPr="004E26EE" w:rsidRDefault="004E26EE" w:rsidP="004E26EE">
            <w:pPr>
              <w:spacing w:after="0" w:line="240" w:lineRule="auto"/>
              <w:rPr>
                <w:rFonts w:ascii="Segoe UI" w:eastAsia="Times New Roman" w:hAnsi="Segoe UI" w:cs="Segoe UI"/>
                <w:color w:val="24292F"/>
                <w:sz w:val="22"/>
                <w:lang w:eastAsia="en-GB"/>
              </w:rPr>
            </w:pPr>
            <w:r w:rsidRPr="004E26EE">
              <w:rPr>
                <w:rFonts w:ascii="Segoe UI" w:eastAsia="Times New Roman" w:hAnsi="Segoe UI" w:cs="Segoe UI"/>
                <w:color w:val="24292F"/>
                <w:sz w:val="22"/>
                <w:lang w:eastAsia="en-GB"/>
              </w:rPr>
              <w:t>10 weeks</w:t>
            </w:r>
          </w:p>
        </w:tc>
      </w:tr>
    </w:tbl>
    <w:p w14:paraId="24E2C81B" w14:textId="403DE00C" w:rsidR="00C934D9" w:rsidRDefault="004707AE" w:rsidP="004707AE">
      <w:pPr>
        <w:pStyle w:val="Heading3"/>
      </w:pPr>
      <w:bookmarkStart w:id="66" w:name="_Toc112812754"/>
      <w:r>
        <w:t>V</w:t>
      </w:r>
      <w:r w:rsidR="00E0578A">
        <w:t>accine calculations</w:t>
      </w:r>
      <w:r>
        <w:t>:</w:t>
      </w:r>
      <w:bookmarkEnd w:id="66"/>
    </w:p>
    <w:p w14:paraId="20C90CCB" w14:textId="63AE84BB" w:rsidR="004707AE" w:rsidRDefault="004707AE" w:rsidP="00C934D9">
      <w:r>
        <w:t xml:space="preserve">Vaccination does not take effect immediately, so people were classed as vaccinated only after a certain time after the date of vaccination, as follows: </w:t>
      </w:r>
    </w:p>
    <w:p w14:paraId="1269C454" w14:textId="023EEBB3" w:rsidR="004707AE" w:rsidRDefault="004707AE" w:rsidP="009D02C5">
      <w:pPr>
        <w:pStyle w:val="ListParagraph"/>
        <w:numPr>
          <w:ilvl w:val="0"/>
          <w:numId w:val="27"/>
        </w:numPr>
      </w:pPr>
      <w:r>
        <w:t>1</w:t>
      </w:r>
      <w:r w:rsidRPr="004707AE">
        <w:rPr>
          <w:vertAlign w:val="superscript"/>
        </w:rPr>
        <w:t>st</w:t>
      </w:r>
      <w:r>
        <w:t xml:space="preserve"> dose – counts as vaccinated with one dose from 21 days post vaccination</w:t>
      </w:r>
    </w:p>
    <w:p w14:paraId="2AF5A946" w14:textId="256A8925" w:rsidR="004707AE" w:rsidRDefault="004707AE" w:rsidP="004707AE">
      <w:pPr>
        <w:pStyle w:val="ListParagraph"/>
        <w:numPr>
          <w:ilvl w:val="0"/>
          <w:numId w:val="27"/>
        </w:numPr>
      </w:pPr>
      <w:r>
        <w:t>2</w:t>
      </w:r>
      <w:r w:rsidRPr="004707AE">
        <w:rPr>
          <w:vertAlign w:val="superscript"/>
        </w:rPr>
        <w:t>nd</w:t>
      </w:r>
      <w:r>
        <w:t xml:space="preserve"> dose </w:t>
      </w:r>
      <w:r w:rsidR="00C762EF">
        <w:t xml:space="preserve">– </w:t>
      </w:r>
      <w:r>
        <w:t>counts as vaccinated with second dose from 14 days post vaccination</w:t>
      </w:r>
    </w:p>
    <w:p w14:paraId="32FCB830" w14:textId="45EAEF3E" w:rsidR="004707AE" w:rsidRDefault="6DD0A111" w:rsidP="004707AE">
      <w:pPr>
        <w:pStyle w:val="ListParagraph"/>
        <w:numPr>
          <w:ilvl w:val="0"/>
          <w:numId w:val="27"/>
        </w:numPr>
      </w:pPr>
      <w:r>
        <w:t>3</w:t>
      </w:r>
      <w:r w:rsidRPr="33CCA25C">
        <w:rPr>
          <w:vertAlign w:val="superscript"/>
        </w:rPr>
        <w:t>rd</w:t>
      </w:r>
      <w:r>
        <w:t xml:space="preserve"> and subsequent doses - counts as vaccinated with third/subsequent dose from 14 days post vaccination</w:t>
      </w:r>
    </w:p>
    <w:p w14:paraId="0D8A1940" w14:textId="78BC3875" w:rsidR="33CCA25C" w:rsidRDefault="33CCA25C">
      <w:r>
        <w:br w:type="page"/>
      </w:r>
    </w:p>
    <w:p w14:paraId="0C177AFC" w14:textId="77777777" w:rsidR="000C3A17" w:rsidRDefault="000C3A17" w:rsidP="000C3A17"/>
    <w:p w14:paraId="6B4D0DE9" w14:textId="69A917E7" w:rsidR="000D672F" w:rsidRDefault="004707AE" w:rsidP="004707AE">
      <w:r>
        <w:t xml:space="preserve">  </w:t>
      </w:r>
    </w:p>
    <w:p w14:paraId="3BF64566" w14:textId="77777777" w:rsidR="00B20DF1" w:rsidRPr="00B20DF1" w:rsidRDefault="00B20DF1" w:rsidP="00B20DF1">
      <w:pPr>
        <w:rPr>
          <w:lang w:eastAsia="en-GB"/>
        </w:rPr>
      </w:pPr>
    </w:p>
    <w:p w14:paraId="2B238C4D" w14:textId="77777777" w:rsidR="000E6CDD" w:rsidRDefault="29EDD6E7" w:rsidP="005229CB">
      <w:pPr>
        <w:pStyle w:val="Heading2"/>
        <w:pageBreakBefore/>
      </w:pPr>
      <w:bookmarkStart w:id="67" w:name="_Toc112812755"/>
      <w:r>
        <w:lastRenderedPageBreak/>
        <w:t xml:space="preserve">Comparability with other </w:t>
      </w:r>
      <w:r w:rsidR="01CA58BC">
        <w:t xml:space="preserve">Scottish </w:t>
      </w:r>
      <w:r>
        <w:t>statistics</w:t>
      </w:r>
      <w:bookmarkEnd w:id="67"/>
    </w:p>
    <w:p w14:paraId="40FD0C31" w14:textId="1957E34C" w:rsidR="00443C77" w:rsidRDefault="00443C77" w:rsidP="39B68394">
      <w:pPr>
        <w:rPr>
          <w:rFonts w:eastAsia="Calibri" w:cs="Arial"/>
          <w:szCs w:val="24"/>
        </w:rPr>
      </w:pPr>
    </w:p>
    <w:p w14:paraId="46C99894" w14:textId="77777777" w:rsidR="008550A5" w:rsidRDefault="00341251" w:rsidP="00341251">
      <w:pPr>
        <w:pStyle w:val="Heading2"/>
      </w:pPr>
      <w:bookmarkStart w:id="68" w:name="_Toc112812756"/>
      <w:r>
        <w:t>Accuracy and reliability</w:t>
      </w:r>
      <w:bookmarkEnd w:id="68"/>
    </w:p>
    <w:p w14:paraId="0A9C4B14" w14:textId="011237FA" w:rsidR="00516B83" w:rsidRDefault="155637C0" w:rsidP="00242DC9">
      <w:r>
        <w:t>This is the most complete record of who is pregnant when in Scotland. The estimates of covid infection and covid vaccination in pregnant women are the best currently available in Scotland and are fi</w:t>
      </w:r>
      <w:r w:rsidR="3DEFE117">
        <w:t>t</w:t>
      </w:r>
      <w:r>
        <w:t xml:space="preserve"> for </w:t>
      </w:r>
      <w:r w:rsidR="0E3B778C">
        <w:t>purpose</w:t>
      </w:r>
      <w:r>
        <w:t xml:space="preserve"> to monitor the impact of covid on pregnancy outcomes and for monitoring vaccine safety in pregnant women.</w:t>
      </w:r>
    </w:p>
    <w:p w14:paraId="648E042B" w14:textId="6AF71B86" w:rsidR="00516B83" w:rsidRDefault="6AC2F652" w:rsidP="00242DC9">
      <w:r>
        <w:t xml:space="preserve"> Many of the data sources used to determine pregnancy are legal/statutory requirements – live births, stillbirths and terminations must all be recorded. </w:t>
      </w:r>
      <w:r w:rsidR="1828316F">
        <w:t>R</w:t>
      </w:r>
      <w:r>
        <w:t xml:space="preserve">ecords of pregnancies ending in these outcomes are reliably </w:t>
      </w:r>
      <w:r w:rsidR="7FFCF968">
        <w:t>recorded with a very high level of completeness</w:t>
      </w:r>
      <w:r>
        <w:t xml:space="preserve">. There will be some early spontaneous losses that are not recorded in any dataset, additionally, we do not have end of pregnancy records for women who move out of Scotland before their pregnancy ends. </w:t>
      </w:r>
    </w:p>
    <w:p w14:paraId="050DC718" w14:textId="56AF57BE" w:rsidR="2DFECF80" w:rsidRDefault="2DFECF80">
      <w:r>
        <w:br w:type="page"/>
      </w:r>
    </w:p>
    <w:p w14:paraId="3118C19D" w14:textId="77777777" w:rsidR="00A42A11" w:rsidRDefault="2A8115F3" w:rsidP="00A42A11">
      <w:pPr>
        <w:pStyle w:val="Heading1"/>
        <w:pageBreakBefore/>
      </w:pPr>
      <w:bookmarkStart w:id="69" w:name="_Toc504114794"/>
      <w:bookmarkStart w:id="70" w:name="_Toc112812757"/>
      <w:r>
        <w:lastRenderedPageBreak/>
        <w:t>Glossary</w:t>
      </w:r>
      <w:bookmarkEnd w:id="69"/>
      <w:bookmarkEnd w:id="70"/>
    </w:p>
    <w:tbl>
      <w:tblPr>
        <w:tblStyle w:val="TableGrid"/>
        <w:tblW w:w="9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0"/>
        <w:gridCol w:w="7180"/>
      </w:tblGrid>
      <w:tr w:rsidR="00C941A7" w:rsidRPr="00C941A7" w14:paraId="34FE10EE" w14:textId="77777777" w:rsidTr="7196BB2E">
        <w:trPr>
          <w:trHeight w:val="675"/>
        </w:trPr>
        <w:tc>
          <w:tcPr>
            <w:tcW w:w="2580" w:type="dxa"/>
          </w:tcPr>
          <w:p w14:paraId="1DC86DFE" w14:textId="77777777" w:rsidR="00C941A7" w:rsidRPr="009E6F69" w:rsidRDefault="00C941A7" w:rsidP="009E6F69">
            <w:pPr>
              <w:spacing w:after="60"/>
              <w:rPr>
                <w:szCs w:val="24"/>
                <w:lang w:eastAsia="en-GB"/>
              </w:rPr>
            </w:pPr>
          </w:p>
        </w:tc>
        <w:tc>
          <w:tcPr>
            <w:tcW w:w="7180" w:type="dxa"/>
          </w:tcPr>
          <w:p w14:paraId="2D306777" w14:textId="77777777" w:rsidR="00C941A7" w:rsidRPr="009E6F69" w:rsidRDefault="00C941A7" w:rsidP="009E6F69">
            <w:pPr>
              <w:spacing w:after="60"/>
              <w:rPr>
                <w:szCs w:val="24"/>
                <w:lang w:eastAsia="en-GB"/>
              </w:rPr>
            </w:pPr>
          </w:p>
        </w:tc>
      </w:tr>
      <w:tr w:rsidR="00B934DA" w:rsidRPr="00C941A7" w14:paraId="4453DDFB" w14:textId="77777777" w:rsidTr="7196BB2E">
        <w:trPr>
          <w:trHeight w:val="675"/>
        </w:trPr>
        <w:tc>
          <w:tcPr>
            <w:tcW w:w="2580" w:type="dxa"/>
          </w:tcPr>
          <w:p w14:paraId="5EA21871" w14:textId="3FEFCFEC" w:rsidR="00B934DA" w:rsidRPr="009E6F69" w:rsidRDefault="00B934DA" w:rsidP="009E6F69">
            <w:pPr>
              <w:spacing w:after="60"/>
              <w:rPr>
                <w:szCs w:val="24"/>
                <w:lang w:eastAsia="en-GB"/>
              </w:rPr>
            </w:pPr>
            <w:r>
              <w:rPr>
                <w:szCs w:val="24"/>
                <w:lang w:eastAsia="en-GB"/>
              </w:rPr>
              <w:t>AAS</w:t>
            </w:r>
          </w:p>
        </w:tc>
        <w:tc>
          <w:tcPr>
            <w:tcW w:w="7180" w:type="dxa"/>
          </w:tcPr>
          <w:p w14:paraId="0B909294" w14:textId="64F9F4A3" w:rsidR="00B934DA" w:rsidRPr="009E6F69" w:rsidRDefault="00FC6245" w:rsidP="009E6F69">
            <w:pPr>
              <w:spacing w:after="60"/>
              <w:rPr>
                <w:szCs w:val="24"/>
                <w:lang w:eastAsia="en-GB"/>
              </w:rPr>
            </w:pPr>
            <w:r w:rsidRPr="003033D8">
              <w:rPr>
                <w:rFonts w:cs="Times New Roman"/>
                <w:color w:val="auto"/>
                <w:szCs w:val="24"/>
              </w:rPr>
              <w:t>Abortion Act Scotland</w:t>
            </w:r>
          </w:p>
        </w:tc>
      </w:tr>
      <w:tr w:rsidR="00C941A7" w:rsidRPr="00C941A7" w14:paraId="25F99537" w14:textId="77777777" w:rsidTr="7196BB2E">
        <w:trPr>
          <w:trHeight w:val="675"/>
        </w:trPr>
        <w:tc>
          <w:tcPr>
            <w:tcW w:w="2580" w:type="dxa"/>
            <w:hideMark/>
          </w:tcPr>
          <w:p w14:paraId="11DC45FE" w14:textId="77777777" w:rsidR="00C941A7" w:rsidRPr="009E6F69" w:rsidRDefault="00C941A7" w:rsidP="009E6F69">
            <w:pPr>
              <w:spacing w:after="60"/>
              <w:rPr>
                <w:szCs w:val="24"/>
                <w:lang w:eastAsia="en-GB"/>
              </w:rPr>
            </w:pPr>
            <w:r w:rsidRPr="009E6F69">
              <w:rPr>
                <w:szCs w:val="24"/>
                <w:lang w:eastAsia="en-GB"/>
              </w:rPr>
              <w:t>CHI</w:t>
            </w:r>
          </w:p>
        </w:tc>
        <w:tc>
          <w:tcPr>
            <w:tcW w:w="7180" w:type="dxa"/>
            <w:hideMark/>
          </w:tcPr>
          <w:p w14:paraId="4A75D858" w14:textId="77777777" w:rsidR="00C941A7" w:rsidRPr="009E6F69" w:rsidRDefault="00C941A7" w:rsidP="009E6F69">
            <w:pPr>
              <w:spacing w:after="60"/>
              <w:rPr>
                <w:szCs w:val="24"/>
                <w:lang w:eastAsia="en-GB"/>
              </w:rPr>
            </w:pPr>
            <w:r w:rsidRPr="009E6F69">
              <w:rPr>
                <w:szCs w:val="24"/>
                <w:lang w:eastAsia="en-GB"/>
              </w:rPr>
              <w:t>Community Health Index. A number that uniquely identifies a patient within the NHS in Scotland.</w:t>
            </w:r>
          </w:p>
        </w:tc>
      </w:tr>
      <w:tr w:rsidR="00FC6245" w:rsidRPr="00C941A7" w14:paraId="7C655503" w14:textId="77777777" w:rsidTr="7196BB2E">
        <w:trPr>
          <w:trHeight w:val="675"/>
        </w:trPr>
        <w:tc>
          <w:tcPr>
            <w:tcW w:w="2580" w:type="dxa"/>
          </w:tcPr>
          <w:p w14:paraId="65D009DA" w14:textId="5F0C88CF" w:rsidR="00FC6245" w:rsidRPr="009E6F69" w:rsidRDefault="00FC6245" w:rsidP="009E6F69">
            <w:pPr>
              <w:spacing w:after="60"/>
              <w:rPr>
                <w:szCs w:val="24"/>
                <w:lang w:eastAsia="en-GB"/>
              </w:rPr>
            </w:pPr>
            <w:r>
              <w:rPr>
                <w:szCs w:val="24"/>
                <w:lang w:eastAsia="en-GB"/>
              </w:rPr>
              <w:t>Ectopic pregnancy</w:t>
            </w:r>
          </w:p>
        </w:tc>
        <w:tc>
          <w:tcPr>
            <w:tcW w:w="7180" w:type="dxa"/>
          </w:tcPr>
          <w:p w14:paraId="7916D7E5" w14:textId="55DCC0DA" w:rsidR="00FC6245" w:rsidRPr="00FC6245" w:rsidRDefault="00FC6245" w:rsidP="009E6F69">
            <w:pPr>
              <w:spacing w:after="60"/>
              <w:rPr>
                <w:szCs w:val="24"/>
                <w:lang w:eastAsia="en-GB"/>
              </w:rPr>
            </w:pPr>
            <w:r w:rsidRPr="00FC6245">
              <w:rPr>
                <w:rFonts w:cs="Arial"/>
                <w:color w:val="202124"/>
                <w:shd w:val="clear" w:color="auto" w:fill="FFFFFF"/>
              </w:rPr>
              <w:t> A condition in which a fertilized egg grows outside of the uterus, usually in one of the fallopian tubes</w:t>
            </w:r>
          </w:p>
        </w:tc>
      </w:tr>
      <w:tr w:rsidR="00C941A7" w:rsidRPr="00C941A7" w14:paraId="05324D78" w14:textId="77777777" w:rsidTr="7196BB2E">
        <w:trPr>
          <w:trHeight w:val="675"/>
        </w:trPr>
        <w:tc>
          <w:tcPr>
            <w:tcW w:w="2580" w:type="dxa"/>
            <w:hideMark/>
          </w:tcPr>
          <w:p w14:paraId="425B7644" w14:textId="77777777" w:rsidR="00C941A7" w:rsidRPr="009E6F69" w:rsidRDefault="00C941A7" w:rsidP="009E6F69">
            <w:pPr>
              <w:spacing w:after="60"/>
              <w:rPr>
                <w:szCs w:val="24"/>
                <w:lang w:eastAsia="en-GB"/>
              </w:rPr>
            </w:pPr>
            <w:r w:rsidRPr="009E6F69">
              <w:rPr>
                <w:szCs w:val="24"/>
                <w:lang w:eastAsia="en-GB"/>
              </w:rPr>
              <w:t>Gestation</w:t>
            </w:r>
          </w:p>
        </w:tc>
        <w:tc>
          <w:tcPr>
            <w:tcW w:w="7180" w:type="dxa"/>
            <w:hideMark/>
          </w:tcPr>
          <w:p w14:paraId="49D4D669" w14:textId="77777777" w:rsidR="00C941A7" w:rsidRPr="009E6F69" w:rsidRDefault="00C941A7" w:rsidP="009E6F69">
            <w:pPr>
              <w:spacing w:after="60"/>
              <w:rPr>
                <w:szCs w:val="24"/>
                <w:lang w:eastAsia="en-GB"/>
              </w:rPr>
            </w:pPr>
            <w:r w:rsidRPr="009E6F69">
              <w:rPr>
                <w:szCs w:val="24"/>
                <w:lang w:eastAsia="en-GB"/>
              </w:rPr>
              <w:t>The time between conception and the end of a pregnancy.</w:t>
            </w:r>
          </w:p>
        </w:tc>
      </w:tr>
      <w:tr w:rsidR="009701A6" w:rsidRPr="00C941A7" w14:paraId="7E0B6DEB" w14:textId="77777777" w:rsidTr="7196BB2E">
        <w:trPr>
          <w:trHeight w:val="675"/>
        </w:trPr>
        <w:tc>
          <w:tcPr>
            <w:tcW w:w="2580" w:type="dxa"/>
          </w:tcPr>
          <w:p w14:paraId="479FCE7A" w14:textId="4C815BC2" w:rsidR="009701A6" w:rsidRPr="009E6F69" w:rsidRDefault="009701A6" w:rsidP="009E6F69">
            <w:pPr>
              <w:spacing w:after="60"/>
              <w:rPr>
                <w:szCs w:val="24"/>
                <w:lang w:eastAsia="en-GB"/>
              </w:rPr>
            </w:pPr>
            <w:r>
              <w:rPr>
                <w:szCs w:val="24"/>
                <w:lang w:eastAsia="en-GB"/>
              </w:rPr>
              <w:t>HDU</w:t>
            </w:r>
          </w:p>
        </w:tc>
        <w:tc>
          <w:tcPr>
            <w:tcW w:w="7180" w:type="dxa"/>
          </w:tcPr>
          <w:p w14:paraId="58C0F888" w14:textId="0B6264E6" w:rsidR="009701A6" w:rsidRPr="009E6F69" w:rsidRDefault="009701A6" w:rsidP="009E6F69">
            <w:pPr>
              <w:spacing w:after="60"/>
              <w:rPr>
                <w:szCs w:val="24"/>
                <w:lang w:eastAsia="en-GB"/>
              </w:rPr>
            </w:pPr>
            <w:r>
              <w:rPr>
                <w:szCs w:val="24"/>
                <w:lang w:eastAsia="en-GB"/>
              </w:rPr>
              <w:t>High dependency unit</w:t>
            </w:r>
          </w:p>
        </w:tc>
      </w:tr>
      <w:tr w:rsidR="00C941A7" w:rsidRPr="00C941A7" w14:paraId="2B8A7E08" w14:textId="77777777" w:rsidTr="7196BB2E">
        <w:trPr>
          <w:trHeight w:val="675"/>
        </w:trPr>
        <w:tc>
          <w:tcPr>
            <w:tcW w:w="2580" w:type="dxa"/>
            <w:hideMark/>
          </w:tcPr>
          <w:p w14:paraId="75D2A778" w14:textId="77777777" w:rsidR="00C941A7" w:rsidRPr="009E6F69" w:rsidRDefault="00C941A7" w:rsidP="009E6F69">
            <w:pPr>
              <w:spacing w:after="60"/>
              <w:rPr>
                <w:szCs w:val="24"/>
                <w:lang w:eastAsia="en-GB"/>
              </w:rPr>
            </w:pPr>
            <w:r w:rsidRPr="009E6F69">
              <w:rPr>
                <w:szCs w:val="24"/>
                <w:lang w:eastAsia="en-GB"/>
              </w:rPr>
              <w:t>ICD10</w:t>
            </w:r>
          </w:p>
        </w:tc>
        <w:tc>
          <w:tcPr>
            <w:tcW w:w="7180" w:type="dxa"/>
            <w:hideMark/>
          </w:tcPr>
          <w:p w14:paraId="2D6F8D3F" w14:textId="77777777" w:rsidR="00C941A7" w:rsidRPr="009E6F69" w:rsidRDefault="00C941A7" w:rsidP="009E6F69">
            <w:pPr>
              <w:spacing w:after="60"/>
              <w:rPr>
                <w:szCs w:val="24"/>
                <w:lang w:eastAsia="en-GB"/>
              </w:rPr>
            </w:pPr>
            <w:r w:rsidRPr="009E6F69">
              <w:rPr>
                <w:szCs w:val="24"/>
                <w:lang w:eastAsia="en-GB"/>
              </w:rPr>
              <w:t>International Classification of Diseases and Related Health Problems 10th Revision.</w:t>
            </w:r>
          </w:p>
        </w:tc>
      </w:tr>
      <w:tr w:rsidR="009701A6" w:rsidRPr="00C941A7" w14:paraId="79F271B0" w14:textId="77777777" w:rsidTr="7196BB2E">
        <w:trPr>
          <w:trHeight w:val="675"/>
        </w:trPr>
        <w:tc>
          <w:tcPr>
            <w:tcW w:w="2580" w:type="dxa"/>
          </w:tcPr>
          <w:p w14:paraId="125A01CB" w14:textId="6A8DF589" w:rsidR="009701A6" w:rsidRPr="009E6F69" w:rsidRDefault="009701A6" w:rsidP="009E6F69">
            <w:pPr>
              <w:spacing w:after="60"/>
              <w:rPr>
                <w:szCs w:val="24"/>
                <w:lang w:eastAsia="en-GB"/>
              </w:rPr>
            </w:pPr>
            <w:r>
              <w:rPr>
                <w:szCs w:val="24"/>
                <w:lang w:eastAsia="en-GB"/>
              </w:rPr>
              <w:t>ICU</w:t>
            </w:r>
          </w:p>
        </w:tc>
        <w:tc>
          <w:tcPr>
            <w:tcW w:w="7180" w:type="dxa"/>
          </w:tcPr>
          <w:p w14:paraId="220376D4" w14:textId="4C99E80F" w:rsidR="009701A6" w:rsidRPr="009E6F69" w:rsidRDefault="009701A6" w:rsidP="009E6F69">
            <w:pPr>
              <w:spacing w:after="60"/>
              <w:rPr>
                <w:szCs w:val="24"/>
                <w:lang w:eastAsia="en-GB"/>
              </w:rPr>
            </w:pPr>
            <w:r>
              <w:rPr>
                <w:szCs w:val="24"/>
                <w:lang w:eastAsia="en-GB"/>
              </w:rPr>
              <w:t>Intensive care unit</w:t>
            </w:r>
          </w:p>
        </w:tc>
      </w:tr>
      <w:tr w:rsidR="00C941A7" w:rsidRPr="00C941A7" w14:paraId="066CB3C5" w14:textId="77777777" w:rsidTr="7196BB2E">
        <w:trPr>
          <w:trHeight w:val="675"/>
        </w:trPr>
        <w:tc>
          <w:tcPr>
            <w:tcW w:w="2580" w:type="dxa"/>
            <w:hideMark/>
          </w:tcPr>
          <w:p w14:paraId="33EC9F74" w14:textId="77777777" w:rsidR="00C941A7" w:rsidRPr="009E6F69" w:rsidRDefault="001A546E" w:rsidP="009E6F69">
            <w:pPr>
              <w:spacing w:after="60"/>
              <w:rPr>
                <w:szCs w:val="24"/>
                <w:lang w:eastAsia="en-GB"/>
              </w:rPr>
            </w:pPr>
            <w:r w:rsidRPr="009E6F69">
              <w:rPr>
                <w:szCs w:val="24"/>
                <w:lang w:eastAsia="en-GB"/>
              </w:rPr>
              <w:t>Live birth</w:t>
            </w:r>
          </w:p>
        </w:tc>
        <w:tc>
          <w:tcPr>
            <w:tcW w:w="7180" w:type="dxa"/>
            <w:hideMark/>
          </w:tcPr>
          <w:p w14:paraId="17ADED13" w14:textId="77777777" w:rsidR="00C941A7" w:rsidRPr="009E6F69" w:rsidRDefault="001A546E" w:rsidP="009E6F69">
            <w:pPr>
              <w:spacing w:after="60"/>
              <w:rPr>
                <w:szCs w:val="24"/>
                <w:lang w:eastAsia="en-GB"/>
              </w:rPr>
            </w:pPr>
            <w:r w:rsidRPr="009E6F69">
              <w:rPr>
                <w:szCs w:val="24"/>
                <w:lang w:eastAsia="en-GB"/>
              </w:rPr>
              <w:t>Delivery of a live born baby at any gestation.</w:t>
            </w:r>
          </w:p>
        </w:tc>
      </w:tr>
      <w:tr w:rsidR="00FC6245" w:rsidRPr="00C941A7" w14:paraId="1B305C51" w14:textId="77777777" w:rsidTr="7196BB2E">
        <w:trPr>
          <w:trHeight w:val="675"/>
        </w:trPr>
        <w:tc>
          <w:tcPr>
            <w:tcW w:w="2580" w:type="dxa"/>
          </w:tcPr>
          <w:p w14:paraId="79F15529" w14:textId="21E4808C" w:rsidR="00FC6245" w:rsidRPr="009E6F69" w:rsidRDefault="00FC6245" w:rsidP="009E6F69">
            <w:pPr>
              <w:spacing w:after="60"/>
              <w:rPr>
                <w:szCs w:val="24"/>
                <w:lang w:eastAsia="en-GB"/>
              </w:rPr>
            </w:pPr>
            <w:r>
              <w:rPr>
                <w:szCs w:val="24"/>
                <w:lang w:eastAsia="en-GB"/>
              </w:rPr>
              <w:t>Molar pregnancy (hydatidiform mole)</w:t>
            </w:r>
          </w:p>
        </w:tc>
        <w:tc>
          <w:tcPr>
            <w:tcW w:w="7180" w:type="dxa"/>
          </w:tcPr>
          <w:p w14:paraId="3A5CF504" w14:textId="4480A831" w:rsidR="00FC6245" w:rsidRPr="009E6F69" w:rsidRDefault="00FC6245" w:rsidP="009E6F69">
            <w:pPr>
              <w:spacing w:after="60"/>
              <w:rPr>
                <w:szCs w:val="24"/>
                <w:lang w:eastAsia="en-GB"/>
              </w:rPr>
            </w:pPr>
            <w:r>
              <w:rPr>
                <w:szCs w:val="24"/>
                <w:lang w:eastAsia="en-GB"/>
              </w:rPr>
              <w:t>Abnormal growth of tissue, due to an abnormally fertilised egg</w:t>
            </w:r>
          </w:p>
        </w:tc>
      </w:tr>
      <w:tr w:rsidR="00C941A7" w:rsidRPr="00C941A7" w14:paraId="19C31C61" w14:textId="77777777" w:rsidTr="7196BB2E">
        <w:trPr>
          <w:trHeight w:val="675"/>
        </w:trPr>
        <w:tc>
          <w:tcPr>
            <w:tcW w:w="2580" w:type="dxa"/>
            <w:hideMark/>
          </w:tcPr>
          <w:p w14:paraId="02D2E0BE" w14:textId="77777777" w:rsidR="00C941A7" w:rsidRPr="009E6F69" w:rsidRDefault="00C941A7" w:rsidP="009E6F69">
            <w:pPr>
              <w:spacing w:after="60"/>
              <w:rPr>
                <w:szCs w:val="24"/>
                <w:lang w:eastAsia="en-GB"/>
              </w:rPr>
            </w:pPr>
            <w:r w:rsidRPr="009E6F69">
              <w:rPr>
                <w:szCs w:val="24"/>
                <w:lang w:eastAsia="en-GB"/>
              </w:rPr>
              <w:t>Multiple</w:t>
            </w:r>
            <w:r w:rsidR="001A546E" w:rsidRPr="009E6F69">
              <w:rPr>
                <w:szCs w:val="24"/>
                <w:lang w:eastAsia="en-GB"/>
              </w:rPr>
              <w:t xml:space="preserve"> pregnancy</w:t>
            </w:r>
          </w:p>
        </w:tc>
        <w:tc>
          <w:tcPr>
            <w:tcW w:w="7180" w:type="dxa"/>
            <w:hideMark/>
          </w:tcPr>
          <w:p w14:paraId="6F0479D7" w14:textId="77777777" w:rsidR="00C941A7" w:rsidRPr="009E6F69" w:rsidRDefault="00C941A7" w:rsidP="009E6F69">
            <w:pPr>
              <w:spacing w:after="60"/>
              <w:rPr>
                <w:szCs w:val="24"/>
                <w:lang w:eastAsia="en-GB"/>
              </w:rPr>
            </w:pPr>
            <w:r w:rsidRPr="009E6F69">
              <w:rPr>
                <w:szCs w:val="24"/>
                <w:lang w:eastAsia="en-GB"/>
              </w:rPr>
              <w:t xml:space="preserve">A pregnancy </w:t>
            </w:r>
            <w:r w:rsidR="001A546E" w:rsidRPr="009E6F69">
              <w:rPr>
                <w:szCs w:val="24"/>
                <w:lang w:eastAsia="en-GB"/>
              </w:rPr>
              <w:t xml:space="preserve">of two (twins) or </w:t>
            </w:r>
            <w:r w:rsidRPr="009E6F69">
              <w:rPr>
                <w:szCs w:val="24"/>
                <w:lang w:eastAsia="en-GB"/>
              </w:rPr>
              <w:t xml:space="preserve">more </w:t>
            </w:r>
            <w:r w:rsidR="001A546E" w:rsidRPr="009E6F69">
              <w:rPr>
                <w:szCs w:val="24"/>
                <w:lang w:eastAsia="en-GB"/>
              </w:rPr>
              <w:t xml:space="preserve">(triplets, etc) </w:t>
            </w:r>
            <w:r w:rsidRPr="009E6F69">
              <w:rPr>
                <w:szCs w:val="24"/>
                <w:lang w:eastAsia="en-GB"/>
              </w:rPr>
              <w:t>babies.</w:t>
            </w:r>
          </w:p>
        </w:tc>
      </w:tr>
      <w:tr w:rsidR="00C941A7" w:rsidRPr="00C941A7" w14:paraId="339204E7" w14:textId="77777777" w:rsidTr="7196BB2E">
        <w:trPr>
          <w:trHeight w:val="808"/>
        </w:trPr>
        <w:tc>
          <w:tcPr>
            <w:tcW w:w="2580" w:type="dxa"/>
            <w:hideMark/>
          </w:tcPr>
          <w:p w14:paraId="6D247599" w14:textId="77777777" w:rsidR="00C941A7" w:rsidRPr="009E6F69" w:rsidRDefault="00C941A7" w:rsidP="009E6F69">
            <w:pPr>
              <w:spacing w:after="60"/>
              <w:rPr>
                <w:szCs w:val="24"/>
                <w:lang w:eastAsia="en-GB"/>
              </w:rPr>
            </w:pPr>
            <w:r w:rsidRPr="009E6F69">
              <w:rPr>
                <w:szCs w:val="24"/>
                <w:lang w:eastAsia="en-GB"/>
              </w:rPr>
              <w:t>NRS</w:t>
            </w:r>
          </w:p>
        </w:tc>
        <w:tc>
          <w:tcPr>
            <w:tcW w:w="7180" w:type="dxa"/>
            <w:hideMark/>
          </w:tcPr>
          <w:p w14:paraId="2AC06FE9" w14:textId="77777777" w:rsidR="00C941A7" w:rsidRPr="009E6F69" w:rsidRDefault="00C941A7" w:rsidP="009E6F69">
            <w:pPr>
              <w:spacing w:after="60"/>
              <w:rPr>
                <w:szCs w:val="24"/>
                <w:lang w:eastAsia="en-GB"/>
              </w:rPr>
            </w:pPr>
            <w:r w:rsidRPr="009E6F69">
              <w:rPr>
                <w:szCs w:val="24"/>
                <w:lang w:eastAsia="en-GB"/>
              </w:rPr>
              <w:t>National Records of Scotland.</w:t>
            </w:r>
          </w:p>
        </w:tc>
      </w:tr>
      <w:tr w:rsidR="00FC6245" w:rsidRPr="00C941A7" w14:paraId="6681745B" w14:textId="77777777" w:rsidTr="7196BB2E">
        <w:trPr>
          <w:trHeight w:val="675"/>
        </w:trPr>
        <w:tc>
          <w:tcPr>
            <w:tcW w:w="2580" w:type="dxa"/>
          </w:tcPr>
          <w:p w14:paraId="5646BCC1" w14:textId="08E9DD62" w:rsidR="00FC6245" w:rsidRPr="009E6F69" w:rsidRDefault="00FC6245" w:rsidP="009E6F69">
            <w:pPr>
              <w:spacing w:after="60"/>
              <w:rPr>
                <w:szCs w:val="24"/>
                <w:lang w:eastAsia="en-GB"/>
              </w:rPr>
            </w:pPr>
            <w:r>
              <w:rPr>
                <w:szCs w:val="24"/>
                <w:lang w:eastAsia="en-GB"/>
              </w:rPr>
              <w:t>PHS</w:t>
            </w:r>
          </w:p>
        </w:tc>
        <w:tc>
          <w:tcPr>
            <w:tcW w:w="7180" w:type="dxa"/>
          </w:tcPr>
          <w:p w14:paraId="72C40F07" w14:textId="2C3E69A9" w:rsidR="00FC6245" w:rsidRPr="009E6F69" w:rsidRDefault="00FC6245" w:rsidP="009E6F69">
            <w:pPr>
              <w:spacing w:after="60"/>
              <w:rPr>
                <w:szCs w:val="24"/>
                <w:lang w:eastAsia="en-GB"/>
              </w:rPr>
            </w:pPr>
            <w:r>
              <w:rPr>
                <w:szCs w:val="24"/>
                <w:lang w:eastAsia="en-GB"/>
              </w:rPr>
              <w:t>Public Health Scotland</w:t>
            </w:r>
          </w:p>
        </w:tc>
      </w:tr>
      <w:tr w:rsidR="009701A6" w:rsidRPr="00C941A7" w14:paraId="377F78E4" w14:textId="77777777" w:rsidTr="7196BB2E">
        <w:trPr>
          <w:trHeight w:val="675"/>
        </w:trPr>
        <w:tc>
          <w:tcPr>
            <w:tcW w:w="2580" w:type="dxa"/>
          </w:tcPr>
          <w:p w14:paraId="5CB6BCC4" w14:textId="72155E14" w:rsidR="009701A6" w:rsidRPr="009E6F69" w:rsidRDefault="009701A6" w:rsidP="009E6F69">
            <w:pPr>
              <w:spacing w:after="60"/>
              <w:rPr>
                <w:szCs w:val="24"/>
                <w:lang w:eastAsia="en-GB"/>
              </w:rPr>
            </w:pPr>
            <w:r>
              <w:rPr>
                <w:szCs w:val="24"/>
                <w:lang w:eastAsia="en-GB"/>
              </w:rPr>
              <w:t>Preterm (birth)</w:t>
            </w:r>
          </w:p>
        </w:tc>
        <w:tc>
          <w:tcPr>
            <w:tcW w:w="7180" w:type="dxa"/>
          </w:tcPr>
          <w:p w14:paraId="518FBBB1" w14:textId="77777777" w:rsidR="009701A6" w:rsidRPr="00B934DA" w:rsidRDefault="009701A6" w:rsidP="009E6F69">
            <w:pPr>
              <w:spacing w:after="60"/>
              <w:rPr>
                <w:color w:val="auto"/>
                <w:szCs w:val="24"/>
                <w:lang w:eastAsia="en-GB"/>
              </w:rPr>
            </w:pPr>
            <w:r w:rsidRPr="00B934DA">
              <w:rPr>
                <w:color w:val="auto"/>
                <w:szCs w:val="24"/>
                <w:lang w:eastAsia="en-GB"/>
              </w:rPr>
              <w:t>Live birth occurring before 37 weeks’ gestation</w:t>
            </w:r>
          </w:p>
          <w:p w14:paraId="69748E2E" w14:textId="6BD3EF94" w:rsidR="009701A6" w:rsidRPr="00B934DA" w:rsidRDefault="009701A6" w:rsidP="009E6F69">
            <w:pPr>
              <w:spacing w:after="60"/>
              <w:rPr>
                <w:color w:val="auto"/>
                <w:szCs w:val="24"/>
                <w:lang w:eastAsia="en-GB"/>
              </w:rPr>
            </w:pPr>
            <w:r w:rsidRPr="00B934DA">
              <w:rPr>
                <w:color w:val="auto"/>
                <w:szCs w:val="24"/>
                <w:lang w:eastAsia="en-GB"/>
              </w:rPr>
              <w:t xml:space="preserve">Very preterm is defined </w:t>
            </w:r>
            <w:proofErr w:type="gramStart"/>
            <w:r w:rsidRPr="00B934DA">
              <w:rPr>
                <w:color w:val="auto"/>
                <w:szCs w:val="24"/>
                <w:lang w:eastAsia="en-GB"/>
              </w:rPr>
              <w:t>as  &lt;</w:t>
            </w:r>
            <w:proofErr w:type="gramEnd"/>
            <w:r w:rsidR="00B934DA" w:rsidRPr="00B934DA">
              <w:rPr>
                <w:color w:val="auto"/>
                <w:szCs w:val="24"/>
                <w:lang w:eastAsia="en-GB"/>
              </w:rPr>
              <w:t>32</w:t>
            </w:r>
            <w:r w:rsidRPr="00B934DA">
              <w:rPr>
                <w:color w:val="auto"/>
                <w:szCs w:val="24"/>
                <w:lang w:eastAsia="en-GB"/>
              </w:rPr>
              <w:t xml:space="preserve">  weeks’ gestation</w:t>
            </w:r>
          </w:p>
        </w:tc>
      </w:tr>
      <w:tr w:rsidR="00C941A7" w:rsidRPr="00C941A7" w14:paraId="73A6DEBC" w14:textId="77777777" w:rsidTr="7196BB2E">
        <w:trPr>
          <w:trHeight w:val="675"/>
        </w:trPr>
        <w:tc>
          <w:tcPr>
            <w:tcW w:w="2580" w:type="dxa"/>
            <w:hideMark/>
          </w:tcPr>
          <w:p w14:paraId="03D2E1CC" w14:textId="482B7708" w:rsidR="00C941A7" w:rsidRPr="009E6F69" w:rsidRDefault="00C941A7" w:rsidP="7196BB2E">
            <w:pPr>
              <w:spacing w:after="60"/>
              <w:rPr>
                <w:lang w:eastAsia="en-GB"/>
              </w:rPr>
            </w:pPr>
          </w:p>
        </w:tc>
        <w:tc>
          <w:tcPr>
            <w:tcW w:w="7180" w:type="dxa"/>
            <w:hideMark/>
          </w:tcPr>
          <w:p w14:paraId="4C2CF459" w14:textId="5A6C8CF8" w:rsidR="00B934DA" w:rsidRPr="009E6F69" w:rsidRDefault="00B934DA" w:rsidP="009E6F69">
            <w:pPr>
              <w:spacing w:after="60"/>
              <w:rPr>
                <w:szCs w:val="24"/>
                <w:lang w:eastAsia="en-GB"/>
              </w:rPr>
            </w:pPr>
          </w:p>
        </w:tc>
      </w:tr>
      <w:tr w:rsidR="00B934DA" w:rsidRPr="00C941A7" w14:paraId="7BC326A5" w14:textId="77777777" w:rsidTr="7196BB2E">
        <w:trPr>
          <w:trHeight w:val="675"/>
        </w:trPr>
        <w:tc>
          <w:tcPr>
            <w:tcW w:w="2580" w:type="dxa"/>
          </w:tcPr>
          <w:p w14:paraId="4F08121F" w14:textId="27A6EB25" w:rsidR="00B934DA" w:rsidRPr="009E6F69" w:rsidRDefault="00B934DA" w:rsidP="009E6F69">
            <w:pPr>
              <w:spacing w:after="60"/>
              <w:rPr>
                <w:szCs w:val="24"/>
                <w:lang w:eastAsia="en-GB"/>
              </w:rPr>
            </w:pPr>
            <w:r>
              <w:rPr>
                <w:szCs w:val="24"/>
                <w:lang w:eastAsia="en-GB"/>
              </w:rPr>
              <w:t>SICSAG</w:t>
            </w:r>
          </w:p>
        </w:tc>
        <w:tc>
          <w:tcPr>
            <w:tcW w:w="7180" w:type="dxa"/>
          </w:tcPr>
          <w:p w14:paraId="03AC158B" w14:textId="3E554BAF" w:rsidR="00B934DA" w:rsidRPr="009E6F69" w:rsidRDefault="00B934DA" w:rsidP="009E6F69">
            <w:pPr>
              <w:spacing w:after="60"/>
              <w:rPr>
                <w:szCs w:val="24"/>
                <w:lang w:eastAsia="en-GB"/>
              </w:rPr>
            </w:pPr>
            <w:r>
              <w:rPr>
                <w:szCs w:val="24"/>
                <w:lang w:eastAsia="en-GB"/>
              </w:rPr>
              <w:t xml:space="preserve">Scottish Intensive Care Society Audit Group </w:t>
            </w:r>
            <w:hyperlink r:id="rId22" w:history="1">
              <w:r w:rsidRPr="00FD7628">
                <w:rPr>
                  <w:rStyle w:val="Hyperlink"/>
                  <w:szCs w:val="24"/>
                  <w:lang w:eastAsia="en-GB"/>
                </w:rPr>
                <w:t>https://www.sicsag.scot.nhs.uk/index.html</w:t>
              </w:r>
            </w:hyperlink>
            <w:r>
              <w:rPr>
                <w:szCs w:val="24"/>
                <w:lang w:eastAsia="en-GB"/>
              </w:rPr>
              <w:t xml:space="preserve"> </w:t>
            </w:r>
          </w:p>
        </w:tc>
      </w:tr>
      <w:tr w:rsidR="00C941A7" w:rsidRPr="00C941A7" w14:paraId="2F80CCEC" w14:textId="77777777" w:rsidTr="7196BB2E">
        <w:trPr>
          <w:trHeight w:val="675"/>
        </w:trPr>
        <w:tc>
          <w:tcPr>
            <w:tcW w:w="2580" w:type="dxa"/>
            <w:hideMark/>
          </w:tcPr>
          <w:p w14:paraId="63BBBB6B" w14:textId="77777777" w:rsidR="00C941A7" w:rsidRPr="009E6F69" w:rsidRDefault="00C941A7" w:rsidP="009E6F69">
            <w:pPr>
              <w:spacing w:after="60"/>
              <w:rPr>
                <w:szCs w:val="24"/>
                <w:lang w:eastAsia="en-GB"/>
              </w:rPr>
            </w:pPr>
            <w:r w:rsidRPr="009E6F69">
              <w:rPr>
                <w:szCs w:val="24"/>
                <w:lang w:eastAsia="en-GB"/>
              </w:rPr>
              <w:t>SIMD</w:t>
            </w:r>
          </w:p>
        </w:tc>
        <w:tc>
          <w:tcPr>
            <w:tcW w:w="7180" w:type="dxa"/>
            <w:hideMark/>
          </w:tcPr>
          <w:p w14:paraId="3411F215" w14:textId="77777777" w:rsidR="00C941A7" w:rsidRPr="009E6F69" w:rsidRDefault="00C941A7" w:rsidP="009E6F69">
            <w:pPr>
              <w:spacing w:after="60"/>
              <w:rPr>
                <w:szCs w:val="24"/>
                <w:lang w:eastAsia="en-GB"/>
              </w:rPr>
            </w:pPr>
            <w:r w:rsidRPr="009E6F69">
              <w:rPr>
                <w:szCs w:val="24"/>
                <w:lang w:eastAsia="en-GB"/>
              </w:rPr>
              <w:t>Scottish Index of Multiple Deprivation. A measure of deprivation based on postcode.</w:t>
            </w:r>
          </w:p>
        </w:tc>
      </w:tr>
      <w:tr w:rsidR="00C941A7" w:rsidRPr="00C941A7" w14:paraId="1F6C2DB1" w14:textId="77777777" w:rsidTr="7196BB2E">
        <w:trPr>
          <w:trHeight w:val="675"/>
        </w:trPr>
        <w:tc>
          <w:tcPr>
            <w:tcW w:w="2580" w:type="dxa"/>
            <w:hideMark/>
          </w:tcPr>
          <w:p w14:paraId="7B424389" w14:textId="77777777" w:rsidR="00C941A7" w:rsidRPr="009E6F69" w:rsidRDefault="00C941A7" w:rsidP="009E6F69">
            <w:pPr>
              <w:spacing w:after="60"/>
              <w:rPr>
                <w:szCs w:val="24"/>
                <w:lang w:eastAsia="en-GB"/>
              </w:rPr>
            </w:pPr>
            <w:r w:rsidRPr="009E6F69">
              <w:rPr>
                <w:szCs w:val="24"/>
                <w:lang w:eastAsia="en-GB"/>
              </w:rPr>
              <w:t>Singleton</w:t>
            </w:r>
          </w:p>
        </w:tc>
        <w:tc>
          <w:tcPr>
            <w:tcW w:w="7180" w:type="dxa"/>
            <w:hideMark/>
          </w:tcPr>
          <w:p w14:paraId="3825DBC0" w14:textId="77777777" w:rsidR="00C941A7" w:rsidRPr="009E6F69" w:rsidRDefault="00C941A7" w:rsidP="009E6F69">
            <w:pPr>
              <w:spacing w:after="60"/>
              <w:rPr>
                <w:szCs w:val="24"/>
                <w:lang w:eastAsia="en-GB"/>
              </w:rPr>
            </w:pPr>
            <w:r w:rsidRPr="009E6F69">
              <w:rPr>
                <w:szCs w:val="24"/>
                <w:lang w:eastAsia="en-GB"/>
              </w:rPr>
              <w:t xml:space="preserve">A pregnancy </w:t>
            </w:r>
            <w:r w:rsidR="001A546E" w:rsidRPr="009E6F69">
              <w:rPr>
                <w:szCs w:val="24"/>
                <w:lang w:eastAsia="en-GB"/>
              </w:rPr>
              <w:t>of</w:t>
            </w:r>
            <w:r w:rsidRPr="009E6F69">
              <w:rPr>
                <w:szCs w:val="24"/>
                <w:lang w:eastAsia="en-GB"/>
              </w:rPr>
              <w:t xml:space="preserve"> one baby.</w:t>
            </w:r>
          </w:p>
        </w:tc>
      </w:tr>
      <w:tr w:rsidR="009701A6" w:rsidRPr="00C941A7" w14:paraId="15C90C0D" w14:textId="77777777" w:rsidTr="7196BB2E">
        <w:trPr>
          <w:trHeight w:val="675"/>
        </w:trPr>
        <w:tc>
          <w:tcPr>
            <w:tcW w:w="2580" w:type="dxa"/>
          </w:tcPr>
          <w:p w14:paraId="1BEE800B" w14:textId="05C37747" w:rsidR="009701A6" w:rsidRPr="009E6F69" w:rsidRDefault="009701A6" w:rsidP="009E6F69">
            <w:pPr>
              <w:spacing w:after="60"/>
              <w:rPr>
                <w:szCs w:val="24"/>
                <w:lang w:eastAsia="en-GB"/>
              </w:rPr>
            </w:pPr>
            <w:r>
              <w:rPr>
                <w:szCs w:val="24"/>
                <w:lang w:eastAsia="en-GB"/>
              </w:rPr>
              <w:t>SMR01</w:t>
            </w:r>
          </w:p>
        </w:tc>
        <w:tc>
          <w:tcPr>
            <w:tcW w:w="7180" w:type="dxa"/>
          </w:tcPr>
          <w:p w14:paraId="27B2EA08" w14:textId="2E12F62D" w:rsidR="009701A6" w:rsidRPr="009E6F69" w:rsidRDefault="2FAC469A" w:rsidP="562E0BB8">
            <w:pPr>
              <w:spacing w:after="60"/>
              <w:rPr>
                <w:lang w:eastAsia="en-GB"/>
              </w:rPr>
            </w:pPr>
            <w:r w:rsidRPr="562E0BB8">
              <w:rPr>
                <w:lang w:eastAsia="en-GB"/>
              </w:rPr>
              <w:t xml:space="preserve">Scottish Morbidity Record 1: </w:t>
            </w:r>
            <w:r w:rsidR="3ABDCA51" w:rsidRPr="562E0BB8">
              <w:rPr>
                <w:lang w:eastAsia="en-GB"/>
              </w:rPr>
              <w:t xml:space="preserve">Acute General </w:t>
            </w:r>
            <w:r w:rsidR="4B3462DB" w:rsidRPr="03DC0AAF">
              <w:rPr>
                <w:lang w:eastAsia="en-GB"/>
              </w:rPr>
              <w:t>Inpatient</w:t>
            </w:r>
            <w:r w:rsidR="3ABDCA51" w:rsidRPr="562E0BB8">
              <w:rPr>
                <w:lang w:eastAsia="en-GB"/>
              </w:rPr>
              <w:t xml:space="preserve"> and </w:t>
            </w:r>
            <w:proofErr w:type="spellStart"/>
            <w:r w:rsidR="3ABDCA51" w:rsidRPr="562E0BB8">
              <w:rPr>
                <w:lang w:eastAsia="en-GB"/>
              </w:rPr>
              <w:t>daycase</w:t>
            </w:r>
            <w:proofErr w:type="spellEnd"/>
            <w:r w:rsidR="3ABDCA51" w:rsidRPr="562E0BB8">
              <w:rPr>
                <w:lang w:eastAsia="en-GB"/>
              </w:rPr>
              <w:t xml:space="preserve">. </w:t>
            </w:r>
            <w:r w:rsidRPr="562E0BB8">
              <w:rPr>
                <w:lang w:eastAsia="en-GB"/>
              </w:rPr>
              <w:t xml:space="preserve"> - </w:t>
            </w:r>
            <w:hyperlink r:id="rId23">
              <w:r w:rsidR="3ABDCA51" w:rsidRPr="562E0BB8">
                <w:rPr>
                  <w:rStyle w:val="Hyperlink"/>
                  <w:lang w:eastAsia="en-GB"/>
                </w:rPr>
                <w:t>https://www.ndc.scot.nhs.uk/Data-</w:t>
              </w:r>
              <w:r w:rsidR="3ABDCA51" w:rsidRPr="562E0BB8">
                <w:rPr>
                  <w:rStyle w:val="Hyperlink"/>
                  <w:lang w:eastAsia="en-GB"/>
                </w:rPr>
                <w:lastRenderedPageBreak/>
                <w:t>Dictionary/SMR-Datasets/SMR01-General-Acute-Inpatient-and-Day-Case/</w:t>
              </w:r>
            </w:hyperlink>
            <w:r w:rsidR="3ABDCA51" w:rsidRPr="562E0BB8">
              <w:rPr>
                <w:lang w:eastAsia="en-GB"/>
              </w:rPr>
              <w:t xml:space="preserve"> </w:t>
            </w:r>
          </w:p>
        </w:tc>
      </w:tr>
      <w:tr w:rsidR="009701A6" w:rsidRPr="00C941A7" w14:paraId="3B503A3B" w14:textId="77777777" w:rsidTr="7196BB2E">
        <w:trPr>
          <w:trHeight w:val="675"/>
        </w:trPr>
        <w:tc>
          <w:tcPr>
            <w:tcW w:w="2580" w:type="dxa"/>
          </w:tcPr>
          <w:p w14:paraId="0BD79BEC" w14:textId="6074F949" w:rsidR="009701A6" w:rsidRDefault="009701A6" w:rsidP="009E6F69">
            <w:pPr>
              <w:spacing w:after="60"/>
              <w:rPr>
                <w:szCs w:val="24"/>
                <w:lang w:eastAsia="en-GB"/>
              </w:rPr>
            </w:pPr>
            <w:r>
              <w:rPr>
                <w:szCs w:val="24"/>
                <w:lang w:eastAsia="en-GB"/>
              </w:rPr>
              <w:lastRenderedPageBreak/>
              <w:t>SMR02</w:t>
            </w:r>
          </w:p>
        </w:tc>
        <w:tc>
          <w:tcPr>
            <w:tcW w:w="7180" w:type="dxa"/>
          </w:tcPr>
          <w:p w14:paraId="69855664" w14:textId="6F8B6245" w:rsidR="009701A6" w:rsidRPr="009E6F69" w:rsidRDefault="009D04F4" w:rsidP="009E6F69">
            <w:pPr>
              <w:spacing w:after="60"/>
              <w:rPr>
                <w:szCs w:val="24"/>
                <w:lang w:eastAsia="en-GB"/>
              </w:rPr>
            </w:pPr>
            <w:r>
              <w:rPr>
                <w:szCs w:val="24"/>
                <w:lang w:eastAsia="en-GB"/>
              </w:rPr>
              <w:t xml:space="preserve">Scottish Morbidity Record 2: Maternity inpatient and </w:t>
            </w:r>
            <w:proofErr w:type="spellStart"/>
            <w:r>
              <w:rPr>
                <w:szCs w:val="24"/>
                <w:lang w:eastAsia="en-GB"/>
              </w:rPr>
              <w:t>daycase</w:t>
            </w:r>
            <w:proofErr w:type="spellEnd"/>
            <w:r>
              <w:rPr>
                <w:szCs w:val="24"/>
                <w:lang w:eastAsia="en-GB"/>
              </w:rPr>
              <w:t xml:space="preserve">. </w:t>
            </w:r>
            <w:hyperlink r:id="rId24" w:history="1">
              <w:r w:rsidRPr="00FD7628">
                <w:rPr>
                  <w:rStyle w:val="Hyperlink"/>
                  <w:szCs w:val="24"/>
                  <w:lang w:eastAsia="en-GB"/>
                </w:rPr>
                <w:t>https://www.ndc.scot.nhs.uk/Data-Dictionary/SMR-Datasets/SMR02-Maternity-Inpatient-and-Day-Case/</w:t>
              </w:r>
            </w:hyperlink>
            <w:r>
              <w:rPr>
                <w:szCs w:val="24"/>
                <w:lang w:eastAsia="en-GB"/>
              </w:rPr>
              <w:t xml:space="preserve"> </w:t>
            </w:r>
          </w:p>
        </w:tc>
      </w:tr>
      <w:tr w:rsidR="00FC6245" w:rsidRPr="00C941A7" w14:paraId="0B4E687B" w14:textId="77777777" w:rsidTr="7196BB2E">
        <w:trPr>
          <w:trHeight w:val="675"/>
        </w:trPr>
        <w:tc>
          <w:tcPr>
            <w:tcW w:w="2580" w:type="dxa"/>
          </w:tcPr>
          <w:p w14:paraId="5EE72DAF" w14:textId="40D12167" w:rsidR="00FC6245" w:rsidRDefault="00FC6245" w:rsidP="009E6F69">
            <w:pPr>
              <w:spacing w:after="60"/>
              <w:rPr>
                <w:szCs w:val="24"/>
                <w:lang w:eastAsia="en-GB"/>
              </w:rPr>
            </w:pPr>
            <w:r>
              <w:rPr>
                <w:szCs w:val="24"/>
                <w:lang w:eastAsia="en-GB"/>
              </w:rPr>
              <w:t>Spontaneous early pregnancy loss</w:t>
            </w:r>
          </w:p>
        </w:tc>
        <w:tc>
          <w:tcPr>
            <w:tcW w:w="7180" w:type="dxa"/>
          </w:tcPr>
          <w:p w14:paraId="5D4A2B75" w14:textId="77777777" w:rsidR="00FC6245" w:rsidRDefault="00FC6245" w:rsidP="00FC6245">
            <w:pPr>
              <w:spacing w:after="160" w:line="259" w:lineRule="auto"/>
              <w:contextualSpacing/>
            </w:pPr>
            <w:r>
              <w:t>Early spontaneous pregnancy loss (1</w:t>
            </w:r>
            <w:r w:rsidRPr="00FC6245">
              <w:rPr>
                <w:vertAlign w:val="superscript"/>
              </w:rPr>
              <w:t>st</w:t>
            </w:r>
            <w:r>
              <w:t xml:space="preserve"> trimester) up to 13</w:t>
            </w:r>
            <w:r w:rsidRPr="00FC6245">
              <w:rPr>
                <w:vertAlign w:val="superscript"/>
              </w:rPr>
              <w:t>+6</w:t>
            </w:r>
            <w:r>
              <w:t xml:space="preserve"> (excluding ectopic pregnancies)</w:t>
            </w:r>
          </w:p>
          <w:p w14:paraId="65D0836A" w14:textId="77777777" w:rsidR="00FC6245" w:rsidRDefault="00FC6245" w:rsidP="009E6F69">
            <w:pPr>
              <w:spacing w:after="60"/>
              <w:rPr>
                <w:szCs w:val="24"/>
                <w:lang w:eastAsia="en-GB"/>
              </w:rPr>
            </w:pPr>
          </w:p>
        </w:tc>
      </w:tr>
      <w:tr w:rsidR="001A546E" w:rsidRPr="00C941A7" w14:paraId="66B84323" w14:textId="77777777" w:rsidTr="7196BB2E">
        <w:trPr>
          <w:trHeight w:val="675"/>
        </w:trPr>
        <w:tc>
          <w:tcPr>
            <w:tcW w:w="2580" w:type="dxa"/>
            <w:hideMark/>
          </w:tcPr>
          <w:p w14:paraId="453B008C" w14:textId="77777777" w:rsidR="001A546E" w:rsidRPr="009E6F69" w:rsidRDefault="001A546E" w:rsidP="009E6F69">
            <w:pPr>
              <w:spacing w:after="60"/>
              <w:rPr>
                <w:szCs w:val="24"/>
                <w:lang w:eastAsia="en-GB"/>
              </w:rPr>
            </w:pPr>
            <w:r w:rsidRPr="009E6F69">
              <w:rPr>
                <w:szCs w:val="24"/>
                <w:lang w:eastAsia="en-GB"/>
              </w:rPr>
              <w:t xml:space="preserve">(Spontaneous) late </w:t>
            </w:r>
            <w:proofErr w:type="spellStart"/>
            <w:r w:rsidRPr="009E6F69">
              <w:rPr>
                <w:szCs w:val="24"/>
                <w:lang w:eastAsia="en-GB"/>
              </w:rPr>
              <w:t>fetal</w:t>
            </w:r>
            <w:proofErr w:type="spellEnd"/>
            <w:r w:rsidRPr="009E6F69">
              <w:rPr>
                <w:szCs w:val="24"/>
                <w:lang w:eastAsia="en-GB"/>
              </w:rPr>
              <w:t xml:space="preserve"> loss</w:t>
            </w:r>
          </w:p>
        </w:tc>
        <w:tc>
          <w:tcPr>
            <w:tcW w:w="7180" w:type="dxa"/>
            <w:hideMark/>
          </w:tcPr>
          <w:p w14:paraId="0390D7ED" w14:textId="77777777" w:rsidR="001A546E" w:rsidRPr="009E6F69" w:rsidRDefault="001A546E" w:rsidP="009E6F69">
            <w:pPr>
              <w:spacing w:after="60"/>
              <w:rPr>
                <w:szCs w:val="24"/>
                <w:lang w:eastAsia="en-GB"/>
              </w:rPr>
            </w:pPr>
            <w:r w:rsidRPr="009E6F69">
              <w:rPr>
                <w:szCs w:val="24"/>
                <w:lang w:eastAsia="en-GB"/>
              </w:rPr>
              <w:t xml:space="preserve">Miscarriage of a dead </w:t>
            </w:r>
            <w:proofErr w:type="spellStart"/>
            <w:r w:rsidRPr="009E6F69">
              <w:rPr>
                <w:szCs w:val="24"/>
                <w:lang w:eastAsia="en-GB"/>
              </w:rPr>
              <w:t>fetus</w:t>
            </w:r>
            <w:proofErr w:type="spellEnd"/>
            <w:r w:rsidRPr="009E6F69">
              <w:rPr>
                <w:szCs w:val="24"/>
                <w:lang w:eastAsia="en-GB"/>
              </w:rPr>
              <w:t xml:space="preserve"> between </w:t>
            </w:r>
            <w:proofErr w:type="gramStart"/>
            <w:r w:rsidRPr="009E6F69">
              <w:rPr>
                <w:szCs w:val="24"/>
                <w:lang w:eastAsia="en-GB"/>
              </w:rPr>
              <w:t>20</w:t>
            </w:r>
            <w:r w:rsidRPr="009E6F69">
              <w:rPr>
                <w:szCs w:val="24"/>
                <w:vertAlign w:val="superscript"/>
                <w:lang w:eastAsia="en-GB"/>
              </w:rPr>
              <w:t>+0</w:t>
            </w:r>
            <w:r w:rsidRPr="009E6F69">
              <w:rPr>
                <w:szCs w:val="24"/>
                <w:lang w:eastAsia="en-GB"/>
              </w:rPr>
              <w:t xml:space="preserve"> and 23</w:t>
            </w:r>
            <w:r w:rsidRPr="009E6F69">
              <w:rPr>
                <w:szCs w:val="24"/>
                <w:vertAlign w:val="superscript"/>
                <w:lang w:eastAsia="en-GB"/>
              </w:rPr>
              <w:t>+6</w:t>
            </w:r>
            <w:r w:rsidRPr="009E6F69">
              <w:rPr>
                <w:szCs w:val="24"/>
                <w:lang w:eastAsia="en-GB"/>
              </w:rPr>
              <w:t xml:space="preserve"> weeks</w:t>
            </w:r>
            <w:proofErr w:type="gramEnd"/>
            <w:r w:rsidRPr="009E6F69">
              <w:rPr>
                <w:szCs w:val="24"/>
                <w:lang w:eastAsia="en-GB"/>
              </w:rPr>
              <w:t xml:space="preserve"> gestation (not as the result of a termination of pregnancy procedure).</w:t>
            </w:r>
          </w:p>
        </w:tc>
      </w:tr>
      <w:tr w:rsidR="001A546E" w:rsidRPr="00C941A7" w14:paraId="240A26B4" w14:textId="77777777" w:rsidTr="7196BB2E">
        <w:trPr>
          <w:trHeight w:val="675"/>
        </w:trPr>
        <w:tc>
          <w:tcPr>
            <w:tcW w:w="2580" w:type="dxa"/>
            <w:hideMark/>
          </w:tcPr>
          <w:p w14:paraId="45F47DB7" w14:textId="77777777" w:rsidR="001A546E" w:rsidRPr="009E6F69" w:rsidRDefault="001A546E" w:rsidP="009E6F69">
            <w:pPr>
              <w:spacing w:after="60"/>
              <w:rPr>
                <w:szCs w:val="24"/>
                <w:lang w:eastAsia="en-GB"/>
              </w:rPr>
            </w:pPr>
            <w:r w:rsidRPr="009E6F69">
              <w:rPr>
                <w:szCs w:val="24"/>
                <w:lang w:eastAsia="en-GB"/>
              </w:rPr>
              <w:t>(Spontaneous) stillbirth</w:t>
            </w:r>
          </w:p>
        </w:tc>
        <w:tc>
          <w:tcPr>
            <w:tcW w:w="7180" w:type="dxa"/>
            <w:hideMark/>
          </w:tcPr>
          <w:p w14:paraId="4F87B3D1" w14:textId="77777777" w:rsidR="001A546E" w:rsidRPr="009E6F69" w:rsidRDefault="001A546E" w:rsidP="009E6F69">
            <w:pPr>
              <w:spacing w:after="60"/>
              <w:rPr>
                <w:szCs w:val="24"/>
                <w:lang w:eastAsia="en-GB"/>
              </w:rPr>
            </w:pPr>
            <w:r w:rsidRPr="009E6F69">
              <w:rPr>
                <w:szCs w:val="24"/>
                <w:lang w:eastAsia="en-GB"/>
              </w:rPr>
              <w:t xml:space="preserve">Delivery of a dead </w:t>
            </w:r>
            <w:proofErr w:type="spellStart"/>
            <w:r w:rsidRPr="009E6F69">
              <w:rPr>
                <w:szCs w:val="24"/>
                <w:lang w:eastAsia="en-GB"/>
              </w:rPr>
              <w:t>fetus</w:t>
            </w:r>
            <w:proofErr w:type="spellEnd"/>
            <w:r w:rsidRPr="009E6F69">
              <w:rPr>
                <w:szCs w:val="24"/>
                <w:lang w:eastAsia="en-GB"/>
              </w:rPr>
              <w:t xml:space="preserve"> from 24</w:t>
            </w:r>
            <w:r w:rsidRPr="009E6F69">
              <w:rPr>
                <w:szCs w:val="24"/>
                <w:vertAlign w:val="superscript"/>
                <w:lang w:eastAsia="en-GB"/>
              </w:rPr>
              <w:t>+0</w:t>
            </w:r>
            <w:r w:rsidRPr="009E6F69">
              <w:rPr>
                <w:szCs w:val="24"/>
                <w:lang w:eastAsia="en-GB"/>
              </w:rPr>
              <w:t xml:space="preserve"> weeks gestation onwards (not as the result of a termination of pregnancy procedure).</w:t>
            </w:r>
          </w:p>
        </w:tc>
      </w:tr>
      <w:tr w:rsidR="001A546E" w:rsidRPr="00C941A7" w14:paraId="254DBCB0" w14:textId="77777777" w:rsidTr="7196BB2E">
        <w:trPr>
          <w:trHeight w:val="675"/>
        </w:trPr>
        <w:tc>
          <w:tcPr>
            <w:tcW w:w="2580" w:type="dxa"/>
            <w:hideMark/>
          </w:tcPr>
          <w:p w14:paraId="166D2A4F" w14:textId="77777777" w:rsidR="001A546E" w:rsidRPr="009E6F69" w:rsidRDefault="001A546E" w:rsidP="009E6F69">
            <w:pPr>
              <w:spacing w:after="60"/>
              <w:rPr>
                <w:szCs w:val="24"/>
                <w:lang w:eastAsia="en-GB"/>
              </w:rPr>
            </w:pPr>
            <w:r w:rsidRPr="009E6F69">
              <w:rPr>
                <w:szCs w:val="24"/>
                <w:lang w:eastAsia="en-GB"/>
              </w:rPr>
              <w:t>Therapeutic abortion</w:t>
            </w:r>
          </w:p>
        </w:tc>
        <w:tc>
          <w:tcPr>
            <w:tcW w:w="7180" w:type="dxa"/>
            <w:hideMark/>
          </w:tcPr>
          <w:p w14:paraId="74FCE799" w14:textId="77777777" w:rsidR="001A546E" w:rsidRPr="009E6F69" w:rsidRDefault="001A546E" w:rsidP="009E6F69">
            <w:pPr>
              <w:spacing w:after="60"/>
              <w:rPr>
                <w:szCs w:val="24"/>
                <w:lang w:eastAsia="en-GB"/>
              </w:rPr>
            </w:pPr>
            <w:r w:rsidRPr="009E6F69">
              <w:rPr>
                <w:szCs w:val="24"/>
                <w:lang w:eastAsia="en-GB"/>
              </w:rPr>
              <w:t xml:space="preserve">Termination of pregnancy, </w:t>
            </w:r>
            <w:proofErr w:type="gramStart"/>
            <w:r w:rsidRPr="009E6F69">
              <w:rPr>
                <w:szCs w:val="24"/>
                <w:lang w:eastAsia="en-GB"/>
              </w:rPr>
              <w:t>i.e.</w:t>
            </w:r>
            <w:proofErr w:type="gramEnd"/>
            <w:r w:rsidRPr="009E6F69">
              <w:rPr>
                <w:szCs w:val="24"/>
                <w:lang w:eastAsia="en-GB"/>
              </w:rPr>
              <w:t xml:space="preserve"> a procedure carried out to intentionally end a pregnancy.</w:t>
            </w:r>
          </w:p>
        </w:tc>
      </w:tr>
      <w:tr w:rsidR="001A546E" w:rsidRPr="00C941A7" w14:paraId="26F1037E" w14:textId="77777777" w:rsidTr="7196BB2E">
        <w:trPr>
          <w:trHeight w:val="675"/>
        </w:trPr>
        <w:tc>
          <w:tcPr>
            <w:tcW w:w="2580" w:type="dxa"/>
            <w:hideMark/>
          </w:tcPr>
          <w:p w14:paraId="324C7931" w14:textId="77777777" w:rsidR="001A546E" w:rsidRPr="009E6F69" w:rsidRDefault="001A546E" w:rsidP="009E6F69">
            <w:pPr>
              <w:spacing w:after="60"/>
              <w:rPr>
                <w:szCs w:val="24"/>
                <w:lang w:eastAsia="en-GB"/>
              </w:rPr>
            </w:pPr>
            <w:r w:rsidRPr="009E6F69">
              <w:rPr>
                <w:szCs w:val="24"/>
                <w:lang w:eastAsia="en-GB"/>
              </w:rPr>
              <w:t>Total Births</w:t>
            </w:r>
          </w:p>
        </w:tc>
        <w:tc>
          <w:tcPr>
            <w:tcW w:w="7180" w:type="dxa"/>
            <w:hideMark/>
          </w:tcPr>
          <w:p w14:paraId="265C9179" w14:textId="50DD3DFE" w:rsidR="001A546E" w:rsidRPr="009E6F69" w:rsidRDefault="57F7003C" w:rsidP="33CCA25C">
            <w:pPr>
              <w:spacing w:after="60"/>
              <w:rPr>
                <w:lang w:eastAsia="en-GB"/>
              </w:rPr>
            </w:pPr>
            <w:r w:rsidRPr="33CCA25C">
              <w:rPr>
                <w:lang w:eastAsia="en-GB"/>
              </w:rPr>
              <w:t>The combined number of live births and stillbirths.</w:t>
            </w:r>
          </w:p>
          <w:p w14:paraId="732E724E" w14:textId="396516A1" w:rsidR="001A546E" w:rsidRPr="009E6F69" w:rsidRDefault="001A546E" w:rsidP="33CCA25C">
            <w:pPr>
              <w:spacing w:after="60"/>
              <w:rPr>
                <w:rFonts w:eastAsia="Calibri" w:cs="Arial"/>
                <w:szCs w:val="24"/>
                <w:lang w:eastAsia="en-GB"/>
              </w:rPr>
            </w:pPr>
          </w:p>
          <w:p w14:paraId="3AD20AB1" w14:textId="1A108056" w:rsidR="001A546E" w:rsidRPr="009E6F69" w:rsidRDefault="001A546E" w:rsidP="33CCA25C">
            <w:pPr>
              <w:spacing w:after="60"/>
              <w:rPr>
                <w:rFonts w:eastAsia="Calibri" w:cs="Arial"/>
                <w:szCs w:val="24"/>
                <w:lang w:eastAsia="en-GB"/>
              </w:rPr>
            </w:pPr>
          </w:p>
        </w:tc>
      </w:tr>
    </w:tbl>
    <w:p w14:paraId="3A3901FD" w14:textId="7607283B" w:rsidR="33CCA25C" w:rsidRDefault="33CCA25C">
      <w:r>
        <w:br w:type="page"/>
      </w:r>
    </w:p>
    <w:p w14:paraId="6F3026F3" w14:textId="68CC3AC1" w:rsidR="33CCA25C" w:rsidRDefault="33CCA25C" w:rsidP="33CCA25C">
      <w:pPr>
        <w:pStyle w:val="Heading1"/>
      </w:pPr>
    </w:p>
    <w:p w14:paraId="071FAE6D" w14:textId="77777777" w:rsidR="007B42EF" w:rsidRDefault="00465CB9" w:rsidP="00341251">
      <w:pPr>
        <w:pStyle w:val="Heading1"/>
        <w:pageBreakBefore/>
      </w:pPr>
      <w:bookmarkStart w:id="71" w:name="_Toc112812758"/>
      <w:r>
        <w:lastRenderedPageBreak/>
        <w:t>Appendices</w:t>
      </w:r>
      <w:bookmarkEnd w:id="71"/>
    </w:p>
    <w:p w14:paraId="6573412B" w14:textId="77777777" w:rsidR="00465CB9" w:rsidRDefault="00465CB9" w:rsidP="00331957">
      <w:pPr>
        <w:pStyle w:val="Heading2"/>
      </w:pPr>
      <w:bookmarkStart w:id="72" w:name="_Appendix_1_–"/>
      <w:bookmarkStart w:id="73" w:name="_Toc112812759"/>
      <w:bookmarkEnd w:id="72"/>
      <w:r>
        <w:t>Appendix 1 – Background information</w:t>
      </w:r>
      <w:bookmarkEnd w:id="73"/>
    </w:p>
    <w:p w14:paraId="119809F5" w14:textId="78F97714" w:rsidR="00585C6B" w:rsidRDefault="002D686C" w:rsidP="009E6F69">
      <w:pPr>
        <w:pStyle w:val="Heading3"/>
      </w:pPr>
      <w:bookmarkStart w:id="74" w:name="_Toc112812760"/>
      <w:r>
        <w:t>Data Completeness</w:t>
      </w:r>
      <w:bookmarkEnd w:id="74"/>
    </w:p>
    <w:p w14:paraId="155A3C32" w14:textId="41C3FC71" w:rsidR="00CB164F" w:rsidRDefault="00CB164F" w:rsidP="00CB164F"/>
    <w:p w14:paraId="16B85052" w14:textId="60A941FA" w:rsidR="00CB164F" w:rsidRDefault="00CB164F" w:rsidP="00CB164F">
      <w:pPr>
        <w:rPr>
          <w:i/>
          <w:iCs/>
        </w:rPr>
      </w:pPr>
      <w:r w:rsidRPr="00CB164F">
        <w:rPr>
          <w:i/>
          <w:iCs/>
        </w:rPr>
        <w:t>CHI completeness for last cohort update</w:t>
      </w:r>
    </w:p>
    <w:tbl>
      <w:tblPr>
        <w:tblStyle w:val="TableGrid"/>
        <w:tblW w:w="0" w:type="auto"/>
        <w:tblLook w:val="04A0" w:firstRow="1" w:lastRow="0" w:firstColumn="1" w:lastColumn="0" w:noHBand="0" w:noVBand="1"/>
      </w:tblPr>
      <w:tblGrid>
        <w:gridCol w:w="4956"/>
        <w:gridCol w:w="4956"/>
      </w:tblGrid>
      <w:tr w:rsidR="004823AB" w14:paraId="447CDA2B" w14:textId="77777777" w:rsidTr="33CCA25C">
        <w:tc>
          <w:tcPr>
            <w:tcW w:w="4956" w:type="dxa"/>
          </w:tcPr>
          <w:p w14:paraId="096B9114" w14:textId="6AEE59EC" w:rsidR="004823AB" w:rsidRPr="004823AB" w:rsidRDefault="004823AB" w:rsidP="00CB164F">
            <w:pPr>
              <w:rPr>
                <w:b/>
              </w:rPr>
            </w:pPr>
            <w:r w:rsidRPr="03DC0AAF">
              <w:rPr>
                <w:b/>
              </w:rPr>
              <w:t>Dataset</w:t>
            </w:r>
          </w:p>
        </w:tc>
        <w:tc>
          <w:tcPr>
            <w:tcW w:w="4956" w:type="dxa"/>
          </w:tcPr>
          <w:p w14:paraId="7EA96B0D" w14:textId="74996889" w:rsidR="004823AB" w:rsidRPr="004823AB" w:rsidRDefault="5FE34C6A" w:rsidP="33CCA25C">
            <w:pPr>
              <w:rPr>
                <w:b/>
                <w:bCs/>
              </w:rPr>
            </w:pPr>
            <w:r w:rsidRPr="33CCA25C">
              <w:rPr>
                <w:b/>
                <w:bCs/>
              </w:rPr>
              <w:t>CHI</w:t>
            </w:r>
            <w:r w:rsidR="4BCC3A38" w:rsidRPr="33CCA25C">
              <w:rPr>
                <w:b/>
                <w:bCs/>
              </w:rPr>
              <w:t xml:space="preserve"> completeness (%)</w:t>
            </w:r>
          </w:p>
        </w:tc>
      </w:tr>
      <w:tr w:rsidR="004823AB" w14:paraId="2C065D6D" w14:textId="77777777" w:rsidTr="33CCA25C">
        <w:tc>
          <w:tcPr>
            <w:tcW w:w="4956" w:type="dxa"/>
          </w:tcPr>
          <w:p w14:paraId="04CA749F" w14:textId="7F173F97" w:rsidR="004823AB" w:rsidRPr="004823AB" w:rsidRDefault="004823AB" w:rsidP="00CB164F">
            <w:r>
              <w:t>Vaccine</w:t>
            </w:r>
          </w:p>
        </w:tc>
        <w:tc>
          <w:tcPr>
            <w:tcW w:w="4956" w:type="dxa"/>
          </w:tcPr>
          <w:p w14:paraId="65E8B8CC" w14:textId="37EA6EEB" w:rsidR="004823AB" w:rsidRPr="004823AB" w:rsidRDefault="004823AB" w:rsidP="00CB164F">
            <w:r>
              <w:t>100</w:t>
            </w:r>
            <w:r w:rsidR="1BD1E342">
              <w:t>%</w:t>
            </w:r>
          </w:p>
        </w:tc>
      </w:tr>
      <w:tr w:rsidR="004823AB" w14:paraId="5E05EC49" w14:textId="77777777" w:rsidTr="33CCA25C">
        <w:tc>
          <w:tcPr>
            <w:tcW w:w="4956" w:type="dxa"/>
          </w:tcPr>
          <w:p w14:paraId="0B3AE6FB" w14:textId="0DB70BC0" w:rsidR="004823AB" w:rsidRPr="004823AB" w:rsidRDefault="004823AB" w:rsidP="00CB164F">
            <w:r>
              <w:t xml:space="preserve">Test and protect </w:t>
            </w:r>
          </w:p>
        </w:tc>
        <w:tc>
          <w:tcPr>
            <w:tcW w:w="4956" w:type="dxa"/>
          </w:tcPr>
          <w:p w14:paraId="6DBBF07D" w14:textId="27A35F26" w:rsidR="004823AB" w:rsidRPr="004823AB" w:rsidRDefault="004823AB" w:rsidP="00CB164F">
            <w:r>
              <w:t>97.3</w:t>
            </w:r>
            <w:r w:rsidR="1BD1E342">
              <w:t>%</w:t>
            </w:r>
          </w:p>
        </w:tc>
      </w:tr>
      <w:tr w:rsidR="004823AB" w14:paraId="78734F7D" w14:textId="77777777" w:rsidTr="33CCA25C">
        <w:tc>
          <w:tcPr>
            <w:tcW w:w="4956" w:type="dxa"/>
          </w:tcPr>
          <w:p w14:paraId="2446968C" w14:textId="39967F05" w:rsidR="004823AB" w:rsidRPr="004823AB" w:rsidRDefault="0074580D" w:rsidP="00CB164F">
            <w:r>
              <w:t>GP losses</w:t>
            </w:r>
          </w:p>
        </w:tc>
        <w:tc>
          <w:tcPr>
            <w:tcW w:w="4956" w:type="dxa"/>
          </w:tcPr>
          <w:p w14:paraId="430A2D29" w14:textId="57489129" w:rsidR="004823AB" w:rsidRPr="004823AB" w:rsidRDefault="005F7F43" w:rsidP="00CB164F">
            <w:r>
              <w:t>99.7</w:t>
            </w:r>
            <w:r w:rsidR="3554B94F">
              <w:t>%</w:t>
            </w:r>
          </w:p>
        </w:tc>
      </w:tr>
      <w:tr w:rsidR="004823AB" w14:paraId="02225C0C" w14:textId="77777777" w:rsidTr="33CCA25C">
        <w:tc>
          <w:tcPr>
            <w:tcW w:w="4956" w:type="dxa"/>
          </w:tcPr>
          <w:p w14:paraId="7ABD6731" w14:textId="036919B2" w:rsidR="004823AB" w:rsidRPr="004823AB" w:rsidRDefault="67DC6CA3" w:rsidP="00CB164F">
            <w:r>
              <w:t>SMR02 (babies)</w:t>
            </w:r>
          </w:p>
        </w:tc>
        <w:tc>
          <w:tcPr>
            <w:tcW w:w="4956" w:type="dxa"/>
          </w:tcPr>
          <w:p w14:paraId="4F2CBB82" w14:textId="659D3AFD" w:rsidR="004823AB" w:rsidRPr="004823AB" w:rsidRDefault="67DC6CA3" w:rsidP="00CB164F">
            <w:r>
              <w:t>99.5%</w:t>
            </w:r>
          </w:p>
        </w:tc>
      </w:tr>
      <w:tr w:rsidR="004823AB" w14:paraId="2B6D2FD2" w14:textId="77777777" w:rsidTr="33CCA25C">
        <w:tc>
          <w:tcPr>
            <w:tcW w:w="4956" w:type="dxa"/>
          </w:tcPr>
          <w:p w14:paraId="7B31E876" w14:textId="1BEEBA85" w:rsidR="004823AB" w:rsidRPr="004823AB" w:rsidRDefault="682AEB8A" w:rsidP="00CB164F">
            <w:r>
              <w:t>SMR02</w:t>
            </w:r>
            <w:r w:rsidR="5E2571C8">
              <w:t xml:space="preserve"> (mothers)</w:t>
            </w:r>
          </w:p>
        </w:tc>
        <w:tc>
          <w:tcPr>
            <w:tcW w:w="4956" w:type="dxa"/>
          </w:tcPr>
          <w:p w14:paraId="44AFE83C" w14:textId="680811A6" w:rsidR="004823AB" w:rsidRPr="004823AB" w:rsidRDefault="5E2571C8" w:rsidP="00CB164F">
            <w:r>
              <w:t>100%</w:t>
            </w:r>
          </w:p>
        </w:tc>
      </w:tr>
      <w:tr w:rsidR="004823AB" w14:paraId="6FC2DD94" w14:textId="77777777" w:rsidTr="33CCA25C">
        <w:tc>
          <w:tcPr>
            <w:tcW w:w="4956" w:type="dxa"/>
          </w:tcPr>
          <w:p w14:paraId="16D065F5" w14:textId="34992FBF" w:rsidR="004823AB" w:rsidRPr="004823AB" w:rsidRDefault="1BD347D6" w:rsidP="00CB164F">
            <w:r>
              <w:t>NHS live births (babies)</w:t>
            </w:r>
          </w:p>
        </w:tc>
        <w:tc>
          <w:tcPr>
            <w:tcW w:w="4956" w:type="dxa"/>
          </w:tcPr>
          <w:p w14:paraId="53E4133D" w14:textId="5CC03A3C" w:rsidR="004823AB" w:rsidRPr="004823AB" w:rsidRDefault="1BD347D6" w:rsidP="00CB164F">
            <w:r>
              <w:t>100%</w:t>
            </w:r>
          </w:p>
        </w:tc>
      </w:tr>
      <w:tr w:rsidR="03DC0AAF" w14:paraId="17755DA9" w14:textId="77777777" w:rsidTr="33CCA25C">
        <w:tc>
          <w:tcPr>
            <w:tcW w:w="4956" w:type="dxa"/>
          </w:tcPr>
          <w:p w14:paraId="4776B638" w14:textId="7AA6D1A7" w:rsidR="1BD347D6" w:rsidRDefault="1BD347D6">
            <w:r>
              <w:t>NHS live births (mothers)</w:t>
            </w:r>
          </w:p>
        </w:tc>
        <w:tc>
          <w:tcPr>
            <w:tcW w:w="4956" w:type="dxa"/>
          </w:tcPr>
          <w:p w14:paraId="31BCE99B" w14:textId="51BD2EAD" w:rsidR="1BD347D6" w:rsidRDefault="1BD347D6" w:rsidP="03DC0AAF">
            <w:pPr>
              <w:rPr>
                <w:rFonts w:eastAsia="Calibri" w:cs="Arial"/>
                <w:szCs w:val="24"/>
              </w:rPr>
            </w:pPr>
            <w:r w:rsidRPr="03DC0AAF">
              <w:rPr>
                <w:rFonts w:eastAsia="Calibri" w:cs="Arial"/>
                <w:szCs w:val="24"/>
              </w:rPr>
              <w:t>94.3%</w:t>
            </w:r>
          </w:p>
        </w:tc>
      </w:tr>
      <w:tr w:rsidR="03DC0AAF" w14:paraId="6DAFE6A5" w14:textId="77777777" w:rsidTr="33CCA25C">
        <w:tc>
          <w:tcPr>
            <w:tcW w:w="4956" w:type="dxa"/>
          </w:tcPr>
          <w:p w14:paraId="1B2DA8B3" w14:textId="468BA9CF" w:rsidR="1BD347D6" w:rsidRDefault="1BD347D6" w:rsidP="03DC0AAF">
            <w:pPr>
              <w:rPr>
                <w:rFonts w:eastAsia="Calibri" w:cs="Arial"/>
                <w:szCs w:val="24"/>
              </w:rPr>
            </w:pPr>
            <w:r w:rsidRPr="03DC0AAF">
              <w:rPr>
                <w:rFonts w:eastAsia="Calibri" w:cs="Arial"/>
                <w:szCs w:val="24"/>
              </w:rPr>
              <w:t>NRS live births (babies)</w:t>
            </w:r>
          </w:p>
        </w:tc>
        <w:tc>
          <w:tcPr>
            <w:tcW w:w="4956" w:type="dxa"/>
          </w:tcPr>
          <w:p w14:paraId="57C5279E" w14:textId="38E21962" w:rsidR="1BD347D6" w:rsidRDefault="1BD347D6" w:rsidP="03DC0AAF">
            <w:pPr>
              <w:rPr>
                <w:rFonts w:eastAsia="Calibri" w:cs="Arial"/>
                <w:szCs w:val="24"/>
              </w:rPr>
            </w:pPr>
            <w:r w:rsidRPr="03DC0AAF">
              <w:rPr>
                <w:rFonts w:eastAsia="Calibri" w:cs="Arial"/>
                <w:szCs w:val="24"/>
              </w:rPr>
              <w:t>99.5%</w:t>
            </w:r>
          </w:p>
        </w:tc>
      </w:tr>
      <w:tr w:rsidR="03DC0AAF" w14:paraId="42DF35AC" w14:textId="77777777" w:rsidTr="33CCA25C">
        <w:tc>
          <w:tcPr>
            <w:tcW w:w="4956" w:type="dxa"/>
          </w:tcPr>
          <w:p w14:paraId="4040154B" w14:textId="45D04A7B" w:rsidR="1BD347D6" w:rsidRDefault="1BD347D6" w:rsidP="03DC0AAF">
            <w:pPr>
              <w:rPr>
                <w:rFonts w:eastAsia="Calibri" w:cs="Arial"/>
                <w:szCs w:val="24"/>
              </w:rPr>
            </w:pPr>
            <w:r w:rsidRPr="03DC0AAF">
              <w:rPr>
                <w:rFonts w:eastAsia="Calibri" w:cs="Arial"/>
                <w:szCs w:val="24"/>
              </w:rPr>
              <w:t>NRS live births (mothers)</w:t>
            </w:r>
          </w:p>
        </w:tc>
        <w:tc>
          <w:tcPr>
            <w:tcW w:w="4956" w:type="dxa"/>
          </w:tcPr>
          <w:p w14:paraId="2B725AC6" w14:textId="03F1D9DE" w:rsidR="1BD347D6" w:rsidRDefault="1BD347D6" w:rsidP="03DC0AAF">
            <w:pPr>
              <w:rPr>
                <w:rFonts w:eastAsia="Calibri" w:cs="Arial"/>
                <w:szCs w:val="24"/>
              </w:rPr>
            </w:pPr>
            <w:r w:rsidRPr="03DC0AAF">
              <w:rPr>
                <w:rFonts w:eastAsia="Calibri" w:cs="Arial"/>
                <w:szCs w:val="24"/>
              </w:rPr>
              <w:t>74.7%</w:t>
            </w:r>
          </w:p>
        </w:tc>
      </w:tr>
    </w:tbl>
    <w:p w14:paraId="3AB19532" w14:textId="77777777" w:rsidR="004823AB" w:rsidRPr="00CB164F" w:rsidRDefault="004823AB" w:rsidP="00CB164F">
      <w:pPr>
        <w:rPr>
          <w:i/>
          <w:iCs/>
        </w:rPr>
      </w:pPr>
    </w:p>
    <w:p w14:paraId="23240F34" w14:textId="132E9CD8" w:rsidR="001D7680" w:rsidRDefault="001D7680">
      <w:pPr>
        <w:spacing w:after="200" w:line="276" w:lineRule="auto"/>
      </w:pPr>
      <w:r>
        <w:br w:type="page"/>
      </w:r>
    </w:p>
    <w:p w14:paraId="62626C99" w14:textId="7475C684" w:rsidR="007170E6" w:rsidRDefault="007170E6" w:rsidP="007170E6">
      <w:pPr>
        <w:pStyle w:val="Heading2"/>
      </w:pPr>
      <w:bookmarkStart w:id="75" w:name="_Appendix_2_–"/>
      <w:bookmarkStart w:id="76" w:name="_Toc112812761"/>
      <w:bookmarkEnd w:id="75"/>
      <w:r>
        <w:lastRenderedPageBreak/>
        <w:t>Appendix 2 – Coding of outcomes</w:t>
      </w:r>
      <w:bookmarkEnd w:id="76"/>
    </w:p>
    <w:p w14:paraId="41007B08" w14:textId="0BD1771B" w:rsidR="00CF3A85" w:rsidRDefault="00CF3A85" w:rsidP="00CF3A85">
      <w:pPr>
        <w:pStyle w:val="Heading3"/>
      </w:pPr>
      <w:bookmarkStart w:id="77" w:name="_Toc112812762"/>
      <w:r>
        <w:t xml:space="preserve">Identifying </w:t>
      </w:r>
      <w:r w:rsidR="007170E6">
        <w:t xml:space="preserve">pregnancy </w:t>
      </w:r>
      <w:r>
        <w:t>outcomes – coding rules</w:t>
      </w:r>
      <w:bookmarkEnd w:id="77"/>
    </w:p>
    <w:tbl>
      <w:tblPr>
        <w:tblStyle w:val="TableGrid"/>
        <w:tblW w:w="0" w:type="auto"/>
        <w:tblLook w:val="04A0" w:firstRow="1" w:lastRow="0" w:firstColumn="1" w:lastColumn="0" w:noHBand="0" w:noVBand="1"/>
      </w:tblPr>
      <w:tblGrid>
        <w:gridCol w:w="2478"/>
        <w:gridCol w:w="2478"/>
        <w:gridCol w:w="4537"/>
      </w:tblGrid>
      <w:tr w:rsidR="007170E6" w:rsidRPr="001D7680" w14:paraId="68A65E5A" w14:textId="77777777" w:rsidTr="007170E6">
        <w:tc>
          <w:tcPr>
            <w:tcW w:w="2478" w:type="dxa"/>
          </w:tcPr>
          <w:p w14:paraId="4751C7D3" w14:textId="5AB83454" w:rsidR="007170E6" w:rsidRPr="001D7680" w:rsidRDefault="007170E6" w:rsidP="007170E6">
            <w:pPr>
              <w:rPr>
                <w:b/>
                <w:bCs/>
              </w:rPr>
            </w:pPr>
            <w:r w:rsidRPr="001D7680">
              <w:rPr>
                <w:b/>
                <w:bCs/>
              </w:rPr>
              <w:t>Outcome</w:t>
            </w:r>
          </w:p>
        </w:tc>
        <w:tc>
          <w:tcPr>
            <w:tcW w:w="2478" w:type="dxa"/>
          </w:tcPr>
          <w:p w14:paraId="276BC3F1" w14:textId="0B4DAE08" w:rsidR="007170E6" w:rsidRPr="001D7680" w:rsidRDefault="007170E6" w:rsidP="007170E6">
            <w:pPr>
              <w:rPr>
                <w:b/>
                <w:bCs/>
              </w:rPr>
            </w:pPr>
            <w:r w:rsidRPr="001D7680">
              <w:rPr>
                <w:b/>
                <w:bCs/>
              </w:rPr>
              <w:t>Dataset</w:t>
            </w:r>
          </w:p>
        </w:tc>
        <w:tc>
          <w:tcPr>
            <w:tcW w:w="4537" w:type="dxa"/>
          </w:tcPr>
          <w:p w14:paraId="6C48C9AB" w14:textId="20E5B50A" w:rsidR="007170E6" w:rsidRPr="001D7680" w:rsidRDefault="007170E6" w:rsidP="007170E6">
            <w:pPr>
              <w:rPr>
                <w:b/>
                <w:bCs/>
              </w:rPr>
            </w:pPr>
            <w:r w:rsidRPr="001D7680">
              <w:rPr>
                <w:b/>
                <w:bCs/>
              </w:rPr>
              <w:t>Criteria</w:t>
            </w:r>
          </w:p>
        </w:tc>
      </w:tr>
      <w:tr w:rsidR="007170E6" w14:paraId="3924AC70" w14:textId="77777777" w:rsidTr="007170E6">
        <w:tc>
          <w:tcPr>
            <w:tcW w:w="2478" w:type="dxa"/>
            <w:vMerge w:val="restart"/>
          </w:tcPr>
          <w:p w14:paraId="517E86A6" w14:textId="32C3A882" w:rsidR="007170E6" w:rsidRPr="001D7680" w:rsidRDefault="007170E6" w:rsidP="007170E6">
            <w:pPr>
              <w:rPr>
                <w:rFonts w:cs="Arial"/>
                <w:szCs w:val="24"/>
              </w:rPr>
            </w:pPr>
            <w:r w:rsidRPr="001D7680">
              <w:rPr>
                <w:rFonts w:cs="Arial"/>
                <w:szCs w:val="24"/>
              </w:rPr>
              <w:t>Live births</w:t>
            </w:r>
          </w:p>
        </w:tc>
        <w:tc>
          <w:tcPr>
            <w:tcW w:w="2478" w:type="dxa"/>
          </w:tcPr>
          <w:p w14:paraId="7E0073FB" w14:textId="77863C7F" w:rsidR="007170E6" w:rsidRPr="001D7680" w:rsidRDefault="007170E6" w:rsidP="007170E6">
            <w:pPr>
              <w:rPr>
                <w:rFonts w:cs="Arial"/>
                <w:szCs w:val="24"/>
              </w:rPr>
            </w:pPr>
            <w:r w:rsidRPr="001D7680">
              <w:rPr>
                <w:rFonts w:cs="Arial"/>
                <w:szCs w:val="24"/>
              </w:rPr>
              <w:t>SMR02</w:t>
            </w:r>
          </w:p>
        </w:tc>
        <w:tc>
          <w:tcPr>
            <w:tcW w:w="4537" w:type="dxa"/>
          </w:tcPr>
          <w:p w14:paraId="726E50AD" w14:textId="6E10DA2D" w:rsidR="007170E6" w:rsidRPr="001D7680" w:rsidRDefault="007170E6" w:rsidP="007170E6">
            <w:pPr>
              <w:rPr>
                <w:rFonts w:cs="Arial"/>
                <w:szCs w:val="24"/>
              </w:rPr>
            </w:pPr>
            <w:r w:rsidRPr="001D7680">
              <w:rPr>
                <w:rStyle w:val="HTMLCode"/>
                <w:rFonts w:ascii="Arial" w:eastAsiaTheme="minorHAnsi" w:hAnsi="Arial" w:cs="Arial"/>
                <w:color w:val="24292F"/>
                <w:sz w:val="24"/>
                <w:szCs w:val="24"/>
              </w:rPr>
              <w:t>condition on discharge == 3</w:t>
            </w:r>
            <w:r w:rsidRPr="001D7680">
              <w:rPr>
                <w:rFonts w:cs="Arial"/>
                <w:szCs w:val="24"/>
              </w:rPr>
              <w:br/>
            </w:r>
            <w:r w:rsidRPr="001D7680">
              <w:rPr>
                <w:rStyle w:val="HTMLCode"/>
                <w:rFonts w:ascii="Arial" w:eastAsiaTheme="minorHAnsi" w:hAnsi="Arial" w:cs="Arial"/>
                <w:color w:val="24292F"/>
                <w:sz w:val="24"/>
                <w:szCs w:val="24"/>
              </w:rPr>
              <w:t>outcome of pregnancy == 1, 3, 4, or 5</w:t>
            </w:r>
          </w:p>
        </w:tc>
      </w:tr>
      <w:tr w:rsidR="007170E6" w14:paraId="34F951D2" w14:textId="77777777" w:rsidTr="007170E6">
        <w:tc>
          <w:tcPr>
            <w:tcW w:w="2478" w:type="dxa"/>
            <w:vMerge/>
          </w:tcPr>
          <w:p w14:paraId="0DD83F43" w14:textId="77777777" w:rsidR="007170E6" w:rsidRPr="001D7680" w:rsidRDefault="007170E6" w:rsidP="007170E6">
            <w:pPr>
              <w:rPr>
                <w:rFonts w:cs="Arial"/>
                <w:szCs w:val="24"/>
              </w:rPr>
            </w:pPr>
          </w:p>
        </w:tc>
        <w:tc>
          <w:tcPr>
            <w:tcW w:w="2478" w:type="dxa"/>
          </w:tcPr>
          <w:p w14:paraId="3BFFA490" w14:textId="432A8166" w:rsidR="007170E6" w:rsidRPr="001D7680" w:rsidRDefault="007170E6" w:rsidP="007170E6">
            <w:pPr>
              <w:rPr>
                <w:rFonts w:cs="Arial"/>
                <w:szCs w:val="24"/>
              </w:rPr>
            </w:pPr>
            <w:r w:rsidRPr="001D7680">
              <w:rPr>
                <w:rFonts w:cs="Arial"/>
                <w:szCs w:val="24"/>
              </w:rPr>
              <w:t>NHS Live Births</w:t>
            </w:r>
          </w:p>
        </w:tc>
        <w:tc>
          <w:tcPr>
            <w:tcW w:w="4537" w:type="dxa"/>
          </w:tcPr>
          <w:p w14:paraId="5958FD21" w14:textId="50C153E7" w:rsidR="007170E6" w:rsidRPr="001D7680" w:rsidRDefault="007170E6" w:rsidP="007170E6">
            <w:pPr>
              <w:rPr>
                <w:rFonts w:cs="Arial"/>
                <w:szCs w:val="24"/>
              </w:rPr>
            </w:pPr>
            <w:r w:rsidRPr="001D7680">
              <w:rPr>
                <w:rFonts w:cs="Arial"/>
                <w:szCs w:val="24"/>
              </w:rPr>
              <w:t>All records</w:t>
            </w:r>
          </w:p>
        </w:tc>
      </w:tr>
      <w:tr w:rsidR="007170E6" w14:paraId="4A79F391" w14:textId="77777777" w:rsidTr="007170E6">
        <w:tc>
          <w:tcPr>
            <w:tcW w:w="2478" w:type="dxa"/>
            <w:vMerge/>
          </w:tcPr>
          <w:p w14:paraId="3FB743D0" w14:textId="77777777" w:rsidR="007170E6" w:rsidRPr="001D7680" w:rsidRDefault="007170E6" w:rsidP="007170E6">
            <w:pPr>
              <w:rPr>
                <w:rFonts w:cs="Arial"/>
                <w:szCs w:val="24"/>
              </w:rPr>
            </w:pPr>
          </w:p>
        </w:tc>
        <w:tc>
          <w:tcPr>
            <w:tcW w:w="2478" w:type="dxa"/>
          </w:tcPr>
          <w:p w14:paraId="74B1574E" w14:textId="1B2F11A2" w:rsidR="007170E6" w:rsidRPr="001D7680" w:rsidRDefault="007170E6" w:rsidP="007170E6">
            <w:pPr>
              <w:rPr>
                <w:rFonts w:cs="Arial"/>
                <w:szCs w:val="24"/>
              </w:rPr>
            </w:pPr>
            <w:r w:rsidRPr="001D7680">
              <w:rPr>
                <w:rFonts w:cs="Arial"/>
                <w:szCs w:val="24"/>
              </w:rPr>
              <w:t>NRS Live Births</w:t>
            </w:r>
          </w:p>
        </w:tc>
        <w:tc>
          <w:tcPr>
            <w:tcW w:w="4537" w:type="dxa"/>
          </w:tcPr>
          <w:p w14:paraId="526F35E2" w14:textId="7AFC2F15" w:rsidR="007170E6" w:rsidRPr="001D7680" w:rsidRDefault="007170E6" w:rsidP="007170E6">
            <w:pPr>
              <w:rPr>
                <w:rFonts w:cs="Arial"/>
                <w:szCs w:val="24"/>
              </w:rPr>
            </w:pPr>
            <w:r w:rsidRPr="001D7680">
              <w:rPr>
                <w:rFonts w:cs="Arial"/>
                <w:szCs w:val="24"/>
              </w:rPr>
              <w:t>All records</w:t>
            </w:r>
          </w:p>
        </w:tc>
      </w:tr>
      <w:tr w:rsidR="007170E6" w14:paraId="7ADF122D" w14:textId="77777777" w:rsidTr="007170E6">
        <w:tc>
          <w:tcPr>
            <w:tcW w:w="2478" w:type="dxa"/>
            <w:vMerge w:val="restart"/>
          </w:tcPr>
          <w:p w14:paraId="60FA53B0" w14:textId="5307F1B0" w:rsidR="007170E6" w:rsidRPr="001D7680" w:rsidRDefault="007170E6" w:rsidP="007170E6">
            <w:pPr>
              <w:rPr>
                <w:rFonts w:cs="Arial"/>
                <w:szCs w:val="24"/>
              </w:rPr>
            </w:pPr>
            <w:r w:rsidRPr="001D7680">
              <w:rPr>
                <w:rFonts w:cs="Arial"/>
                <w:szCs w:val="24"/>
              </w:rPr>
              <w:t>Stillbirth</w:t>
            </w:r>
          </w:p>
        </w:tc>
        <w:tc>
          <w:tcPr>
            <w:tcW w:w="2478" w:type="dxa"/>
          </w:tcPr>
          <w:p w14:paraId="7E697C6C" w14:textId="13A694D0" w:rsidR="007170E6" w:rsidRPr="001D7680" w:rsidRDefault="007170E6" w:rsidP="007170E6">
            <w:pPr>
              <w:rPr>
                <w:rFonts w:cs="Arial"/>
                <w:szCs w:val="24"/>
              </w:rPr>
            </w:pPr>
            <w:r w:rsidRPr="001D7680">
              <w:rPr>
                <w:rFonts w:cs="Arial"/>
                <w:szCs w:val="24"/>
              </w:rPr>
              <w:t>SMR02</w:t>
            </w:r>
          </w:p>
        </w:tc>
        <w:tc>
          <w:tcPr>
            <w:tcW w:w="4537" w:type="dxa"/>
            <w:vAlign w:val="center"/>
          </w:tcPr>
          <w:p w14:paraId="2FD7343F" w14:textId="3CD64CDE" w:rsidR="007170E6" w:rsidRPr="001D7680" w:rsidRDefault="007170E6" w:rsidP="007170E6">
            <w:pPr>
              <w:rPr>
                <w:rFonts w:cs="Arial"/>
                <w:szCs w:val="24"/>
              </w:rPr>
            </w:pPr>
            <w:r w:rsidRPr="001D7680">
              <w:rPr>
                <w:rStyle w:val="HTMLCode"/>
                <w:rFonts w:ascii="Arial" w:eastAsiaTheme="minorHAnsi" w:hAnsi="Arial" w:cs="Arial"/>
                <w:color w:val="24292F"/>
                <w:sz w:val="24"/>
                <w:szCs w:val="24"/>
              </w:rPr>
              <w:t>condition on discharge == 3</w:t>
            </w:r>
            <w:r w:rsidRPr="001D7680">
              <w:rPr>
                <w:rFonts w:cs="Arial"/>
                <w:szCs w:val="24"/>
              </w:rPr>
              <w:br/>
            </w:r>
            <w:r w:rsidRPr="001D7680">
              <w:rPr>
                <w:rStyle w:val="HTMLCode"/>
                <w:rFonts w:ascii="Arial" w:eastAsiaTheme="minorHAnsi" w:hAnsi="Arial" w:cs="Arial"/>
                <w:color w:val="24292F"/>
                <w:sz w:val="24"/>
                <w:szCs w:val="24"/>
              </w:rPr>
              <w:t>outcome of pregnancy == 2</w:t>
            </w:r>
          </w:p>
        </w:tc>
      </w:tr>
      <w:tr w:rsidR="007170E6" w14:paraId="35315A86" w14:textId="77777777" w:rsidTr="007170E6">
        <w:tc>
          <w:tcPr>
            <w:tcW w:w="2478" w:type="dxa"/>
            <w:vMerge/>
          </w:tcPr>
          <w:p w14:paraId="2F2C02C8" w14:textId="77777777" w:rsidR="007170E6" w:rsidRPr="001D7680" w:rsidRDefault="007170E6" w:rsidP="007170E6">
            <w:pPr>
              <w:rPr>
                <w:rFonts w:cs="Arial"/>
                <w:szCs w:val="24"/>
              </w:rPr>
            </w:pPr>
          </w:p>
        </w:tc>
        <w:tc>
          <w:tcPr>
            <w:tcW w:w="2478" w:type="dxa"/>
          </w:tcPr>
          <w:p w14:paraId="467377F7" w14:textId="55CE2D29" w:rsidR="007170E6" w:rsidRPr="001D7680" w:rsidRDefault="007170E6" w:rsidP="007170E6">
            <w:pPr>
              <w:rPr>
                <w:rFonts w:cs="Arial"/>
                <w:szCs w:val="24"/>
              </w:rPr>
            </w:pPr>
            <w:r w:rsidRPr="001D7680">
              <w:rPr>
                <w:rFonts w:cs="Arial"/>
                <w:color w:val="24292F"/>
                <w:szCs w:val="24"/>
              </w:rPr>
              <w:t>NRS Stillbirth records</w:t>
            </w:r>
          </w:p>
        </w:tc>
        <w:tc>
          <w:tcPr>
            <w:tcW w:w="4537" w:type="dxa"/>
            <w:vAlign w:val="center"/>
          </w:tcPr>
          <w:p w14:paraId="56CE193E" w14:textId="7677B212" w:rsidR="007170E6" w:rsidRPr="001D7680" w:rsidRDefault="007170E6" w:rsidP="007170E6">
            <w:pPr>
              <w:rPr>
                <w:rFonts w:cs="Arial"/>
                <w:szCs w:val="24"/>
              </w:rPr>
            </w:pPr>
            <w:r w:rsidRPr="001D7680">
              <w:rPr>
                <w:rStyle w:val="HTMLCode"/>
                <w:rFonts w:ascii="Arial" w:eastAsiaTheme="minorHAnsi" w:hAnsi="Arial" w:cs="Arial"/>
                <w:color w:val="24292F"/>
                <w:sz w:val="24"/>
                <w:szCs w:val="24"/>
              </w:rPr>
              <w:t xml:space="preserve">primary cause of </w:t>
            </w:r>
            <w:proofErr w:type="gramStart"/>
            <w:r w:rsidRPr="001D7680">
              <w:rPr>
                <w:rStyle w:val="HTMLCode"/>
                <w:rFonts w:ascii="Arial" w:eastAsiaTheme="minorHAnsi" w:hAnsi="Arial" w:cs="Arial"/>
                <w:color w:val="24292F"/>
                <w:sz w:val="24"/>
                <w:szCs w:val="24"/>
              </w:rPr>
              <w:t>death !</w:t>
            </w:r>
            <w:proofErr w:type="gramEnd"/>
            <w:r w:rsidRPr="001D7680">
              <w:rPr>
                <w:rStyle w:val="HTMLCode"/>
                <w:rFonts w:ascii="Arial" w:eastAsiaTheme="minorHAnsi" w:hAnsi="Arial" w:cs="Arial"/>
                <w:color w:val="24292F"/>
                <w:sz w:val="24"/>
                <w:szCs w:val="24"/>
              </w:rPr>
              <w:t>= P964</w:t>
            </w:r>
            <w:r w:rsidRPr="001D7680">
              <w:rPr>
                <w:rFonts w:cs="Arial"/>
                <w:szCs w:val="24"/>
              </w:rPr>
              <w:br/>
            </w:r>
            <w:r w:rsidRPr="001D7680">
              <w:rPr>
                <w:rStyle w:val="HTMLCode"/>
                <w:rFonts w:ascii="Arial" w:eastAsiaTheme="minorHAnsi" w:hAnsi="Arial" w:cs="Arial"/>
                <w:color w:val="24292F"/>
                <w:sz w:val="24"/>
                <w:szCs w:val="24"/>
              </w:rPr>
              <w:t>secondary cause of death 0 != P964</w:t>
            </w:r>
            <w:r w:rsidRPr="001D7680">
              <w:rPr>
                <w:rFonts w:cs="Arial"/>
                <w:szCs w:val="24"/>
              </w:rPr>
              <w:br/>
            </w:r>
            <w:r w:rsidRPr="001D7680">
              <w:rPr>
                <w:rStyle w:val="HTMLCode"/>
                <w:rFonts w:ascii="Arial" w:eastAsiaTheme="minorHAnsi" w:hAnsi="Arial" w:cs="Arial"/>
                <w:color w:val="24292F"/>
                <w:sz w:val="24"/>
                <w:szCs w:val="24"/>
              </w:rPr>
              <w:t>secondary cause of death 1 != P964</w:t>
            </w:r>
            <w:r w:rsidRPr="001D7680">
              <w:rPr>
                <w:rFonts w:cs="Arial"/>
                <w:szCs w:val="24"/>
              </w:rPr>
              <w:br/>
            </w:r>
            <w:r w:rsidRPr="001D7680">
              <w:rPr>
                <w:rStyle w:val="HTMLCode"/>
                <w:rFonts w:ascii="Arial" w:eastAsiaTheme="minorHAnsi" w:hAnsi="Arial" w:cs="Arial"/>
                <w:color w:val="24292F"/>
                <w:sz w:val="24"/>
                <w:szCs w:val="24"/>
              </w:rPr>
              <w:t>secondary cause of death 2 != P964</w:t>
            </w:r>
            <w:r w:rsidRPr="001D7680">
              <w:rPr>
                <w:rFonts w:cs="Arial"/>
                <w:szCs w:val="24"/>
              </w:rPr>
              <w:br/>
            </w:r>
            <w:r w:rsidRPr="001D7680">
              <w:rPr>
                <w:rStyle w:val="HTMLCode"/>
                <w:rFonts w:ascii="Arial" w:eastAsiaTheme="minorHAnsi" w:hAnsi="Arial" w:cs="Arial"/>
                <w:color w:val="24292F"/>
                <w:sz w:val="24"/>
                <w:szCs w:val="24"/>
              </w:rPr>
              <w:t>secondary cause of death 3 != P964</w:t>
            </w:r>
          </w:p>
        </w:tc>
      </w:tr>
      <w:tr w:rsidR="007170E6" w14:paraId="09A4197D" w14:textId="77777777" w:rsidTr="007170E6">
        <w:tc>
          <w:tcPr>
            <w:tcW w:w="2478" w:type="dxa"/>
            <w:vMerge w:val="restart"/>
          </w:tcPr>
          <w:p w14:paraId="1E099616" w14:textId="77777777" w:rsidR="007170E6" w:rsidRPr="001D7680" w:rsidRDefault="007170E6" w:rsidP="007170E6">
            <w:pPr>
              <w:rPr>
                <w:rFonts w:cs="Arial"/>
                <w:szCs w:val="24"/>
              </w:rPr>
            </w:pPr>
            <w:r w:rsidRPr="001D7680">
              <w:rPr>
                <w:rFonts w:cs="Arial"/>
                <w:szCs w:val="24"/>
              </w:rPr>
              <w:t>Spontaneous Losses</w:t>
            </w:r>
          </w:p>
          <w:p w14:paraId="740EDF09" w14:textId="3C6E4D1B" w:rsidR="007170E6" w:rsidRPr="001D7680" w:rsidRDefault="007170E6" w:rsidP="007170E6">
            <w:pPr>
              <w:rPr>
                <w:rFonts w:cs="Arial"/>
                <w:szCs w:val="24"/>
              </w:rPr>
            </w:pPr>
            <w:r w:rsidRPr="001D7680">
              <w:rPr>
                <w:rFonts w:cs="Arial"/>
                <w:szCs w:val="24"/>
              </w:rPr>
              <w:t>(miscarriage)</w:t>
            </w:r>
          </w:p>
        </w:tc>
        <w:tc>
          <w:tcPr>
            <w:tcW w:w="2478" w:type="dxa"/>
          </w:tcPr>
          <w:p w14:paraId="798F4D8F" w14:textId="46589C60" w:rsidR="007170E6" w:rsidRPr="001D7680" w:rsidRDefault="007170E6" w:rsidP="007170E6">
            <w:pPr>
              <w:rPr>
                <w:rFonts w:cs="Arial"/>
                <w:szCs w:val="24"/>
              </w:rPr>
            </w:pPr>
            <w:r w:rsidRPr="001D7680">
              <w:rPr>
                <w:rFonts w:cs="Arial"/>
                <w:color w:val="24292F"/>
                <w:szCs w:val="24"/>
              </w:rPr>
              <w:t>SMR01</w:t>
            </w:r>
          </w:p>
        </w:tc>
        <w:tc>
          <w:tcPr>
            <w:tcW w:w="4537" w:type="dxa"/>
          </w:tcPr>
          <w:p w14:paraId="099F595E" w14:textId="35C82A1B" w:rsidR="007170E6" w:rsidRPr="001D7680" w:rsidRDefault="007170E6" w:rsidP="007170E6">
            <w:pPr>
              <w:rPr>
                <w:rFonts w:cs="Arial"/>
                <w:szCs w:val="24"/>
              </w:rPr>
            </w:pPr>
            <w:r w:rsidRPr="001D7680">
              <w:rPr>
                <w:rFonts w:cs="Arial"/>
                <w:szCs w:val="24"/>
              </w:rPr>
              <w:t>ICD10 codes:  O02, O03.5-O03.9</w:t>
            </w:r>
            <w:r w:rsidR="00B74A0F">
              <w:rPr>
                <w:rFonts w:cs="Arial"/>
                <w:szCs w:val="24"/>
              </w:rPr>
              <w:t>, O05.5-O05.9; O06.5-O06.9</w:t>
            </w:r>
          </w:p>
        </w:tc>
      </w:tr>
      <w:tr w:rsidR="007170E6" w14:paraId="05C492A9" w14:textId="77777777" w:rsidTr="007170E6">
        <w:tc>
          <w:tcPr>
            <w:tcW w:w="2478" w:type="dxa"/>
            <w:vMerge/>
          </w:tcPr>
          <w:p w14:paraId="4EF80414" w14:textId="77777777" w:rsidR="007170E6" w:rsidRPr="001D7680" w:rsidRDefault="007170E6" w:rsidP="007170E6">
            <w:pPr>
              <w:rPr>
                <w:rFonts w:cs="Arial"/>
                <w:szCs w:val="24"/>
              </w:rPr>
            </w:pPr>
          </w:p>
        </w:tc>
        <w:tc>
          <w:tcPr>
            <w:tcW w:w="2478" w:type="dxa"/>
          </w:tcPr>
          <w:p w14:paraId="1BC1405F" w14:textId="5A1FF039" w:rsidR="007170E6" w:rsidRPr="001D7680" w:rsidRDefault="007170E6" w:rsidP="007170E6">
            <w:pPr>
              <w:rPr>
                <w:rFonts w:cs="Arial"/>
                <w:szCs w:val="24"/>
              </w:rPr>
            </w:pPr>
            <w:r w:rsidRPr="001D7680">
              <w:rPr>
                <w:rFonts w:cs="Arial"/>
                <w:szCs w:val="24"/>
              </w:rPr>
              <w:t>SMR02</w:t>
            </w:r>
          </w:p>
        </w:tc>
        <w:tc>
          <w:tcPr>
            <w:tcW w:w="4537" w:type="dxa"/>
          </w:tcPr>
          <w:p w14:paraId="5FCF2C77" w14:textId="308CD5AB" w:rsidR="007170E6" w:rsidRPr="001D7680" w:rsidRDefault="007170E6" w:rsidP="007170E6">
            <w:pPr>
              <w:rPr>
                <w:rFonts w:cs="Arial"/>
                <w:szCs w:val="24"/>
              </w:rPr>
            </w:pPr>
            <w:r w:rsidRPr="001D7680">
              <w:rPr>
                <w:rStyle w:val="HTMLCode"/>
                <w:rFonts w:ascii="Arial" w:eastAsiaTheme="minorHAnsi" w:hAnsi="Arial" w:cs="Arial"/>
                <w:color w:val="24292F"/>
                <w:sz w:val="24"/>
                <w:szCs w:val="24"/>
              </w:rPr>
              <w:t>condition on discharge == 2</w:t>
            </w:r>
            <w:r w:rsidRPr="001D7680">
              <w:rPr>
                <w:rFonts w:cs="Arial"/>
                <w:color w:val="24292F"/>
                <w:szCs w:val="24"/>
              </w:rPr>
              <w:br/>
            </w:r>
            <w:r w:rsidRPr="001D7680">
              <w:rPr>
                <w:rStyle w:val="HTMLCode"/>
                <w:rFonts w:ascii="Arial" w:eastAsiaTheme="minorHAnsi" w:hAnsi="Arial" w:cs="Arial"/>
                <w:color w:val="24292F"/>
                <w:sz w:val="24"/>
                <w:szCs w:val="24"/>
              </w:rPr>
              <w:t>type of abortion == 1, 2, 3, 8, or 9</w:t>
            </w:r>
          </w:p>
        </w:tc>
      </w:tr>
      <w:tr w:rsidR="007170E6" w14:paraId="5297C548" w14:textId="77777777" w:rsidTr="007170E6">
        <w:tc>
          <w:tcPr>
            <w:tcW w:w="2478" w:type="dxa"/>
          </w:tcPr>
          <w:p w14:paraId="0E3B1C41" w14:textId="77777777" w:rsidR="007170E6" w:rsidRPr="001D7680" w:rsidRDefault="007170E6" w:rsidP="007170E6">
            <w:pPr>
              <w:rPr>
                <w:rFonts w:cs="Arial"/>
                <w:szCs w:val="24"/>
              </w:rPr>
            </w:pPr>
          </w:p>
        </w:tc>
        <w:tc>
          <w:tcPr>
            <w:tcW w:w="2478" w:type="dxa"/>
          </w:tcPr>
          <w:p w14:paraId="0CB7ABEE" w14:textId="484C80BD" w:rsidR="007170E6" w:rsidRPr="001D7680" w:rsidRDefault="007170E6" w:rsidP="007170E6">
            <w:pPr>
              <w:rPr>
                <w:rFonts w:cs="Arial"/>
                <w:szCs w:val="24"/>
              </w:rPr>
            </w:pPr>
            <w:r w:rsidRPr="001D7680">
              <w:rPr>
                <w:rFonts w:cs="Arial"/>
                <w:szCs w:val="24"/>
              </w:rPr>
              <w:t>GP records</w:t>
            </w:r>
          </w:p>
        </w:tc>
        <w:tc>
          <w:tcPr>
            <w:tcW w:w="4537" w:type="dxa"/>
          </w:tcPr>
          <w:p w14:paraId="7C3D5026" w14:textId="079805DC" w:rsidR="007170E6" w:rsidRPr="001D7680" w:rsidRDefault="007170E6" w:rsidP="007170E6">
            <w:pPr>
              <w:rPr>
                <w:rFonts w:cs="Arial"/>
                <w:color w:val="24292F"/>
                <w:szCs w:val="24"/>
              </w:rPr>
            </w:pPr>
            <w:r w:rsidRPr="001D7680">
              <w:rPr>
                <w:rFonts w:cs="Arial"/>
                <w:color w:val="24292F"/>
                <w:szCs w:val="24"/>
              </w:rPr>
              <w:t>Spontaneous, other, and unspecified abortion</w:t>
            </w:r>
            <w:r w:rsidR="001D7680">
              <w:rPr>
                <w:rFonts w:cs="Arial"/>
                <w:color w:val="24292F"/>
                <w:szCs w:val="24"/>
              </w:rPr>
              <w:t xml:space="preserve">: </w:t>
            </w:r>
            <w:r w:rsidRPr="001D7680">
              <w:rPr>
                <w:rFonts w:cs="Arial"/>
                <w:color w:val="24292F"/>
                <w:szCs w:val="24"/>
              </w:rPr>
              <w:t>L0</w:t>
            </w:r>
            <w:proofErr w:type="gramStart"/>
            <w:r w:rsidRPr="001D7680">
              <w:rPr>
                <w:rFonts w:cs="Arial"/>
                <w:color w:val="24292F"/>
                <w:szCs w:val="24"/>
              </w:rPr>
              <w:t>...  ;</w:t>
            </w:r>
            <w:proofErr w:type="gramEnd"/>
            <w:r w:rsidRPr="001D7680">
              <w:rPr>
                <w:rFonts w:cs="Arial"/>
                <w:color w:val="24292F"/>
                <w:szCs w:val="24"/>
              </w:rPr>
              <w:t xml:space="preserve"> L04..  ; L040.; L042.; L043.; L045.; L04z.; L07..; L070.</w:t>
            </w:r>
            <w:r w:rsidR="001D7680">
              <w:rPr>
                <w:rFonts w:cs="Arial"/>
                <w:color w:val="24292F"/>
                <w:szCs w:val="24"/>
              </w:rPr>
              <w:t>;</w:t>
            </w:r>
            <w:r w:rsidRPr="001D7680">
              <w:rPr>
                <w:rFonts w:cs="Arial"/>
                <w:color w:val="24292F"/>
                <w:szCs w:val="24"/>
              </w:rPr>
              <w:t>L072.</w:t>
            </w:r>
            <w:r w:rsidR="001D7680">
              <w:rPr>
                <w:rFonts w:cs="Arial"/>
                <w:color w:val="24292F"/>
                <w:szCs w:val="24"/>
              </w:rPr>
              <w:t xml:space="preserve">; </w:t>
            </w:r>
            <w:r w:rsidRPr="001D7680">
              <w:rPr>
                <w:rFonts w:cs="Arial"/>
                <w:color w:val="24292F"/>
                <w:szCs w:val="24"/>
              </w:rPr>
              <w:t>L07z.</w:t>
            </w:r>
            <w:r w:rsidR="001D7680">
              <w:rPr>
                <w:rFonts w:cs="Arial"/>
                <w:color w:val="24292F"/>
                <w:szCs w:val="24"/>
              </w:rPr>
              <w:t xml:space="preserve">  ,  </w:t>
            </w:r>
            <w:r w:rsidRPr="001D7680">
              <w:rPr>
                <w:rFonts w:cs="Arial"/>
                <w:color w:val="24292F"/>
                <w:szCs w:val="24"/>
              </w:rPr>
              <w:t>L0y..</w:t>
            </w:r>
            <w:r w:rsidR="001D7680">
              <w:rPr>
                <w:rFonts w:cs="Arial"/>
                <w:color w:val="24292F"/>
                <w:szCs w:val="24"/>
              </w:rPr>
              <w:t xml:space="preserve"> , </w:t>
            </w:r>
            <w:r w:rsidRPr="001D7680">
              <w:rPr>
                <w:rFonts w:cs="Arial"/>
                <w:color w:val="24292F"/>
                <w:szCs w:val="24"/>
              </w:rPr>
              <w:t>L0z..</w:t>
            </w:r>
            <w:r w:rsidR="001D7680">
              <w:rPr>
                <w:rFonts w:cs="Arial"/>
                <w:color w:val="24292F"/>
                <w:szCs w:val="24"/>
              </w:rPr>
              <w:t xml:space="preserve"> , </w:t>
            </w:r>
            <w:r w:rsidRPr="001D7680">
              <w:rPr>
                <w:rFonts w:cs="Arial"/>
                <w:color w:val="24292F"/>
                <w:szCs w:val="24"/>
              </w:rPr>
              <w:t>Lyu02</w:t>
            </w:r>
          </w:p>
          <w:p w14:paraId="38C50979" w14:textId="59F22115" w:rsidR="000F7713" w:rsidRPr="001D7680" w:rsidRDefault="000F7713" w:rsidP="007170E6">
            <w:pPr>
              <w:rPr>
                <w:rFonts w:cs="Arial"/>
                <w:color w:val="24292F"/>
                <w:szCs w:val="24"/>
              </w:rPr>
            </w:pPr>
            <w:r w:rsidRPr="001D7680">
              <w:rPr>
                <w:rFonts w:cs="Arial"/>
                <w:color w:val="24292F"/>
                <w:szCs w:val="24"/>
              </w:rPr>
              <w:t>Other abnormal product of conception (including missed abortion)</w:t>
            </w:r>
          </w:p>
          <w:p w14:paraId="7D4B736B" w14:textId="2311B345" w:rsidR="000F7713" w:rsidRPr="001D7680" w:rsidRDefault="000F7713" w:rsidP="007170E6">
            <w:pPr>
              <w:rPr>
                <w:rFonts w:cs="Arial"/>
                <w:szCs w:val="24"/>
              </w:rPr>
            </w:pPr>
            <w:r w:rsidRPr="001D7680">
              <w:rPr>
                <w:rFonts w:cs="Arial"/>
                <w:color w:val="24292F"/>
                <w:szCs w:val="24"/>
              </w:rPr>
              <w:t>L</w:t>
            </w:r>
            <w:proofErr w:type="gramStart"/>
            <w:r w:rsidRPr="001D7680">
              <w:rPr>
                <w:rFonts w:cs="Arial"/>
                <w:color w:val="24292F"/>
                <w:szCs w:val="24"/>
              </w:rPr>
              <w:t>01..</w:t>
            </w:r>
            <w:proofErr w:type="gramEnd"/>
            <w:r w:rsidR="001D7680">
              <w:rPr>
                <w:rFonts w:cs="Arial"/>
                <w:color w:val="24292F"/>
                <w:szCs w:val="24"/>
              </w:rPr>
              <w:t xml:space="preserve">, </w:t>
            </w:r>
            <w:r w:rsidRPr="001D7680">
              <w:rPr>
                <w:rFonts w:cs="Arial"/>
                <w:color w:val="24292F"/>
                <w:szCs w:val="24"/>
              </w:rPr>
              <w:t>L02</w:t>
            </w:r>
            <w:r w:rsidR="001D7680">
              <w:rPr>
                <w:rFonts w:cs="Arial"/>
                <w:color w:val="24292F"/>
                <w:szCs w:val="24"/>
              </w:rPr>
              <w:t xml:space="preserve">… , </w:t>
            </w:r>
            <w:r w:rsidRPr="001D7680">
              <w:rPr>
                <w:rFonts w:cs="Arial"/>
                <w:color w:val="24292F"/>
                <w:szCs w:val="24"/>
              </w:rPr>
              <w:t>Lyu01</w:t>
            </w:r>
            <w:r w:rsidR="001D7680">
              <w:rPr>
                <w:rFonts w:cs="Arial"/>
                <w:color w:val="24292F"/>
                <w:szCs w:val="24"/>
              </w:rPr>
              <w:t xml:space="preserve">, </w:t>
            </w:r>
            <w:r w:rsidRPr="001D7680">
              <w:rPr>
                <w:rFonts w:cs="Arial"/>
                <w:color w:val="24292F"/>
                <w:szCs w:val="24"/>
              </w:rPr>
              <w:t>7E088</w:t>
            </w:r>
          </w:p>
        </w:tc>
      </w:tr>
      <w:tr w:rsidR="007170E6" w14:paraId="4A561ACC" w14:textId="77777777" w:rsidTr="007170E6">
        <w:tc>
          <w:tcPr>
            <w:tcW w:w="2478" w:type="dxa"/>
          </w:tcPr>
          <w:p w14:paraId="7F31B387" w14:textId="69E25A32" w:rsidR="007170E6" w:rsidRPr="001D7680" w:rsidRDefault="007170E6" w:rsidP="007170E6">
            <w:pPr>
              <w:rPr>
                <w:rFonts w:cs="Arial"/>
                <w:szCs w:val="24"/>
              </w:rPr>
            </w:pPr>
            <w:r w:rsidRPr="001D7680">
              <w:rPr>
                <w:rFonts w:cs="Arial"/>
                <w:szCs w:val="24"/>
              </w:rPr>
              <w:t xml:space="preserve">Molar </w:t>
            </w:r>
            <w:r w:rsidR="001D7680" w:rsidRPr="001D7680">
              <w:rPr>
                <w:rFonts w:cs="Arial"/>
                <w:szCs w:val="24"/>
              </w:rPr>
              <w:t>pregnancy</w:t>
            </w:r>
          </w:p>
        </w:tc>
        <w:tc>
          <w:tcPr>
            <w:tcW w:w="2478" w:type="dxa"/>
          </w:tcPr>
          <w:p w14:paraId="30C13A4E" w14:textId="353B4F96" w:rsidR="007170E6" w:rsidRPr="001D7680" w:rsidRDefault="007170E6" w:rsidP="007170E6">
            <w:pPr>
              <w:rPr>
                <w:rFonts w:cs="Arial"/>
                <w:szCs w:val="24"/>
              </w:rPr>
            </w:pPr>
            <w:r w:rsidRPr="001D7680">
              <w:rPr>
                <w:rFonts w:cs="Arial"/>
                <w:szCs w:val="24"/>
              </w:rPr>
              <w:t>GP records</w:t>
            </w:r>
          </w:p>
        </w:tc>
        <w:tc>
          <w:tcPr>
            <w:tcW w:w="4537" w:type="dxa"/>
          </w:tcPr>
          <w:p w14:paraId="7FE68A57" w14:textId="12E91746" w:rsidR="007170E6" w:rsidRPr="001D7680" w:rsidRDefault="007170E6" w:rsidP="007170E6">
            <w:pPr>
              <w:rPr>
                <w:rFonts w:cs="Arial"/>
                <w:szCs w:val="24"/>
              </w:rPr>
            </w:pPr>
            <w:r w:rsidRPr="001D7680">
              <w:rPr>
                <w:rFonts w:cs="Arial"/>
                <w:szCs w:val="24"/>
              </w:rPr>
              <w:t xml:space="preserve">READ CODES: </w:t>
            </w:r>
            <w:r w:rsidRPr="001D7680">
              <w:rPr>
                <w:rFonts w:cs="Arial"/>
                <w:color w:val="24292F"/>
                <w:szCs w:val="24"/>
              </w:rPr>
              <w:t>L</w:t>
            </w:r>
            <w:proofErr w:type="gramStart"/>
            <w:r w:rsidRPr="001D7680">
              <w:rPr>
                <w:rFonts w:cs="Arial"/>
                <w:color w:val="24292F"/>
                <w:szCs w:val="24"/>
              </w:rPr>
              <w:t>00..</w:t>
            </w:r>
            <w:proofErr w:type="gramEnd"/>
            <w:r w:rsidR="001D7680">
              <w:rPr>
                <w:rFonts w:cs="Arial"/>
                <w:color w:val="24292F"/>
                <w:szCs w:val="24"/>
              </w:rPr>
              <w:t xml:space="preserve">, </w:t>
            </w:r>
            <w:r w:rsidRPr="001D7680">
              <w:rPr>
                <w:rFonts w:cs="Arial"/>
                <w:color w:val="24292F"/>
                <w:szCs w:val="24"/>
              </w:rPr>
              <w:t>BBR0.</w:t>
            </w:r>
            <w:r w:rsidR="001D7680">
              <w:rPr>
                <w:rFonts w:cs="Arial"/>
                <w:color w:val="24292F"/>
                <w:szCs w:val="24"/>
              </w:rPr>
              <w:t xml:space="preserve">, </w:t>
            </w:r>
            <w:r w:rsidRPr="001D7680">
              <w:rPr>
                <w:rFonts w:cs="Arial"/>
                <w:color w:val="24292F"/>
                <w:szCs w:val="24"/>
              </w:rPr>
              <w:t>BBR5.</w:t>
            </w:r>
            <w:r w:rsidR="001D7680">
              <w:rPr>
                <w:rFonts w:cs="Arial"/>
                <w:color w:val="24292F"/>
                <w:szCs w:val="24"/>
              </w:rPr>
              <w:t xml:space="preserve">, </w:t>
            </w:r>
            <w:r w:rsidRPr="001D7680">
              <w:rPr>
                <w:rFonts w:cs="Arial"/>
                <w:color w:val="24292F"/>
                <w:szCs w:val="24"/>
              </w:rPr>
              <w:t>BBR7.</w:t>
            </w:r>
            <w:r w:rsidR="001D7680">
              <w:rPr>
                <w:rFonts w:cs="Arial"/>
                <w:color w:val="24292F"/>
                <w:szCs w:val="24"/>
              </w:rPr>
              <w:t xml:space="preserve">, </w:t>
            </w:r>
            <w:r w:rsidRPr="001D7680">
              <w:rPr>
                <w:rFonts w:cs="Arial"/>
                <w:color w:val="24292F"/>
                <w:szCs w:val="24"/>
              </w:rPr>
              <w:t>BBR8.</w:t>
            </w:r>
          </w:p>
        </w:tc>
      </w:tr>
      <w:tr w:rsidR="00B74A0F" w14:paraId="3EB1A231" w14:textId="77777777" w:rsidTr="007170E6">
        <w:tc>
          <w:tcPr>
            <w:tcW w:w="2478" w:type="dxa"/>
          </w:tcPr>
          <w:p w14:paraId="1295ADB2" w14:textId="77777777" w:rsidR="00B74A0F" w:rsidRPr="001D7680" w:rsidRDefault="00B74A0F" w:rsidP="007170E6">
            <w:pPr>
              <w:rPr>
                <w:rFonts w:cs="Arial"/>
                <w:szCs w:val="24"/>
              </w:rPr>
            </w:pPr>
          </w:p>
        </w:tc>
        <w:tc>
          <w:tcPr>
            <w:tcW w:w="2478" w:type="dxa"/>
          </w:tcPr>
          <w:p w14:paraId="13353FF6" w14:textId="5E82715C" w:rsidR="00B74A0F" w:rsidRPr="001D7680" w:rsidRDefault="00B74A0F" w:rsidP="007170E6">
            <w:pPr>
              <w:rPr>
                <w:rFonts w:cs="Arial"/>
                <w:szCs w:val="24"/>
              </w:rPr>
            </w:pPr>
            <w:r>
              <w:rPr>
                <w:rFonts w:cs="Arial"/>
                <w:szCs w:val="24"/>
              </w:rPr>
              <w:t>SMR01</w:t>
            </w:r>
          </w:p>
        </w:tc>
        <w:tc>
          <w:tcPr>
            <w:tcW w:w="4537" w:type="dxa"/>
          </w:tcPr>
          <w:p w14:paraId="7CE37FFA" w14:textId="5B558A29" w:rsidR="00B74A0F" w:rsidRPr="001D7680" w:rsidRDefault="00B74A0F" w:rsidP="007170E6">
            <w:pPr>
              <w:rPr>
                <w:rFonts w:cs="Arial"/>
                <w:szCs w:val="24"/>
              </w:rPr>
            </w:pPr>
            <w:r w:rsidRPr="001D7680">
              <w:rPr>
                <w:rFonts w:cs="Arial"/>
                <w:szCs w:val="24"/>
              </w:rPr>
              <w:t>ICD10 codes: O01</w:t>
            </w:r>
          </w:p>
        </w:tc>
      </w:tr>
      <w:tr w:rsidR="0036204B" w14:paraId="615D70C6" w14:textId="77777777" w:rsidTr="007170E6">
        <w:tc>
          <w:tcPr>
            <w:tcW w:w="2478" w:type="dxa"/>
            <w:vMerge w:val="restart"/>
          </w:tcPr>
          <w:p w14:paraId="613B1A03" w14:textId="5E23FD95" w:rsidR="0036204B" w:rsidRPr="001D7680" w:rsidRDefault="0036204B" w:rsidP="007170E6">
            <w:pPr>
              <w:rPr>
                <w:rFonts w:cs="Arial"/>
                <w:szCs w:val="24"/>
              </w:rPr>
            </w:pPr>
            <w:r w:rsidRPr="001D7680">
              <w:rPr>
                <w:rFonts w:cs="Arial"/>
                <w:color w:val="24292F"/>
                <w:szCs w:val="24"/>
              </w:rPr>
              <w:t xml:space="preserve">Ectopic </w:t>
            </w:r>
            <w:r w:rsidR="001D7680">
              <w:rPr>
                <w:rFonts w:cs="Arial"/>
                <w:color w:val="24292F"/>
                <w:szCs w:val="24"/>
              </w:rPr>
              <w:t>p</w:t>
            </w:r>
            <w:r w:rsidRPr="001D7680">
              <w:rPr>
                <w:rFonts w:cs="Arial"/>
                <w:color w:val="24292F"/>
                <w:szCs w:val="24"/>
              </w:rPr>
              <w:t>regnancy</w:t>
            </w:r>
          </w:p>
        </w:tc>
        <w:tc>
          <w:tcPr>
            <w:tcW w:w="2478" w:type="dxa"/>
          </w:tcPr>
          <w:p w14:paraId="3361BCE8" w14:textId="061EE11D" w:rsidR="0036204B" w:rsidRPr="001D7680" w:rsidRDefault="0036204B" w:rsidP="007170E6">
            <w:pPr>
              <w:rPr>
                <w:rFonts w:cs="Arial"/>
                <w:szCs w:val="24"/>
              </w:rPr>
            </w:pPr>
            <w:r w:rsidRPr="001D7680">
              <w:rPr>
                <w:rFonts w:cs="Arial"/>
                <w:szCs w:val="24"/>
              </w:rPr>
              <w:t>SMR01</w:t>
            </w:r>
          </w:p>
        </w:tc>
        <w:tc>
          <w:tcPr>
            <w:tcW w:w="4537" w:type="dxa"/>
          </w:tcPr>
          <w:p w14:paraId="4798E5A0" w14:textId="2477A522" w:rsidR="0036204B" w:rsidRPr="001D7680" w:rsidRDefault="0036204B" w:rsidP="007170E6">
            <w:pPr>
              <w:rPr>
                <w:rFonts w:cs="Arial"/>
                <w:szCs w:val="24"/>
              </w:rPr>
            </w:pPr>
            <w:r w:rsidRPr="001D7680">
              <w:rPr>
                <w:rFonts w:cs="Arial"/>
                <w:color w:val="24292F"/>
                <w:szCs w:val="24"/>
              </w:rPr>
              <w:t>O00</w:t>
            </w:r>
          </w:p>
        </w:tc>
      </w:tr>
      <w:tr w:rsidR="0036204B" w14:paraId="588E6BA3" w14:textId="77777777" w:rsidTr="007170E6">
        <w:tc>
          <w:tcPr>
            <w:tcW w:w="2478" w:type="dxa"/>
            <w:vMerge/>
          </w:tcPr>
          <w:p w14:paraId="58BC3A0A" w14:textId="77777777" w:rsidR="0036204B" w:rsidRPr="001D7680" w:rsidRDefault="0036204B" w:rsidP="007170E6">
            <w:pPr>
              <w:rPr>
                <w:rFonts w:cs="Arial"/>
                <w:szCs w:val="24"/>
              </w:rPr>
            </w:pPr>
          </w:p>
        </w:tc>
        <w:tc>
          <w:tcPr>
            <w:tcW w:w="2478" w:type="dxa"/>
          </w:tcPr>
          <w:p w14:paraId="480B70DE" w14:textId="18545268" w:rsidR="0036204B" w:rsidRPr="001D7680" w:rsidRDefault="0036204B" w:rsidP="007170E6">
            <w:pPr>
              <w:rPr>
                <w:rFonts w:cs="Arial"/>
                <w:szCs w:val="24"/>
              </w:rPr>
            </w:pPr>
            <w:r w:rsidRPr="001D7680">
              <w:rPr>
                <w:rFonts w:cs="Arial"/>
                <w:szCs w:val="24"/>
              </w:rPr>
              <w:t>SMR02</w:t>
            </w:r>
          </w:p>
        </w:tc>
        <w:tc>
          <w:tcPr>
            <w:tcW w:w="4537" w:type="dxa"/>
          </w:tcPr>
          <w:p w14:paraId="79F5C950" w14:textId="78131F25" w:rsidR="0036204B" w:rsidRPr="001D7680" w:rsidRDefault="0036204B" w:rsidP="007170E6">
            <w:pPr>
              <w:rPr>
                <w:rFonts w:cs="Arial"/>
                <w:szCs w:val="24"/>
              </w:rPr>
            </w:pPr>
            <w:r w:rsidRPr="001D7680">
              <w:rPr>
                <w:rStyle w:val="HTMLCode"/>
                <w:rFonts w:ascii="Arial" w:eastAsiaTheme="minorHAnsi" w:hAnsi="Arial" w:cs="Arial"/>
                <w:color w:val="24292F"/>
                <w:sz w:val="24"/>
                <w:szCs w:val="24"/>
              </w:rPr>
              <w:t>condition on discharge == 2</w:t>
            </w:r>
            <w:r w:rsidRPr="001D7680">
              <w:rPr>
                <w:rFonts w:cs="Arial"/>
                <w:color w:val="24292F"/>
                <w:szCs w:val="24"/>
              </w:rPr>
              <w:br/>
            </w:r>
            <w:r w:rsidRPr="001D7680">
              <w:rPr>
                <w:rStyle w:val="HTMLCode"/>
                <w:rFonts w:ascii="Arial" w:eastAsiaTheme="minorHAnsi" w:hAnsi="Arial" w:cs="Arial"/>
                <w:color w:val="24292F"/>
                <w:sz w:val="24"/>
                <w:szCs w:val="24"/>
              </w:rPr>
              <w:t>type of abortion == 6</w:t>
            </w:r>
          </w:p>
        </w:tc>
      </w:tr>
      <w:tr w:rsidR="0036204B" w14:paraId="6CB11C45" w14:textId="77777777" w:rsidTr="007170E6">
        <w:tc>
          <w:tcPr>
            <w:tcW w:w="2478" w:type="dxa"/>
            <w:vMerge/>
          </w:tcPr>
          <w:p w14:paraId="7349B267" w14:textId="77777777" w:rsidR="0036204B" w:rsidRPr="001D7680" w:rsidRDefault="0036204B" w:rsidP="007170E6">
            <w:pPr>
              <w:rPr>
                <w:rFonts w:cs="Arial"/>
                <w:szCs w:val="24"/>
              </w:rPr>
            </w:pPr>
          </w:p>
        </w:tc>
        <w:tc>
          <w:tcPr>
            <w:tcW w:w="2478" w:type="dxa"/>
          </w:tcPr>
          <w:p w14:paraId="6D4E04A3" w14:textId="1FD49945" w:rsidR="0036204B" w:rsidRPr="001D7680" w:rsidRDefault="0036204B" w:rsidP="007170E6">
            <w:pPr>
              <w:rPr>
                <w:rFonts w:cs="Arial"/>
                <w:szCs w:val="24"/>
              </w:rPr>
            </w:pPr>
            <w:r w:rsidRPr="001D7680">
              <w:rPr>
                <w:rFonts w:cs="Arial"/>
                <w:szCs w:val="24"/>
              </w:rPr>
              <w:t>GP records</w:t>
            </w:r>
          </w:p>
        </w:tc>
        <w:tc>
          <w:tcPr>
            <w:tcW w:w="4537" w:type="dxa"/>
          </w:tcPr>
          <w:p w14:paraId="6514DEB8" w14:textId="1ED60B33" w:rsidR="0036204B" w:rsidRPr="001D7680" w:rsidRDefault="0036204B" w:rsidP="007170E6">
            <w:pPr>
              <w:rPr>
                <w:rStyle w:val="HTMLCode"/>
                <w:rFonts w:ascii="Arial" w:eastAsiaTheme="minorHAnsi" w:hAnsi="Arial" w:cs="Arial"/>
                <w:color w:val="24292F"/>
                <w:sz w:val="24"/>
                <w:szCs w:val="24"/>
              </w:rPr>
            </w:pPr>
            <w:r w:rsidRPr="001D7680">
              <w:rPr>
                <w:rFonts w:cs="Arial"/>
                <w:color w:val="24292F"/>
                <w:szCs w:val="24"/>
              </w:rPr>
              <w:t>L</w:t>
            </w:r>
            <w:proofErr w:type="gramStart"/>
            <w:r w:rsidRPr="001D7680">
              <w:rPr>
                <w:rFonts w:cs="Arial"/>
                <w:color w:val="24292F"/>
                <w:szCs w:val="24"/>
              </w:rPr>
              <w:t>03..</w:t>
            </w:r>
            <w:proofErr w:type="gramEnd"/>
            <w:r w:rsidRPr="001D7680">
              <w:rPr>
                <w:rFonts w:cs="Arial"/>
                <w:color w:val="24292F"/>
                <w:szCs w:val="24"/>
              </w:rPr>
              <w:t>; Lyu00; 584E.; 7E131; 7E133; 7E190</w:t>
            </w:r>
          </w:p>
        </w:tc>
      </w:tr>
      <w:tr w:rsidR="0036204B" w14:paraId="72973D7B" w14:textId="77777777" w:rsidTr="007170E6">
        <w:tc>
          <w:tcPr>
            <w:tcW w:w="2478" w:type="dxa"/>
            <w:vMerge w:val="restart"/>
          </w:tcPr>
          <w:p w14:paraId="0303468B" w14:textId="25D34DE7" w:rsidR="0036204B" w:rsidRPr="001D7680" w:rsidRDefault="0036204B" w:rsidP="007170E6">
            <w:pPr>
              <w:rPr>
                <w:rFonts w:cs="Arial"/>
                <w:szCs w:val="24"/>
              </w:rPr>
            </w:pPr>
            <w:r w:rsidRPr="001D7680">
              <w:rPr>
                <w:rFonts w:cs="Arial"/>
                <w:szCs w:val="24"/>
              </w:rPr>
              <w:t>Terminations</w:t>
            </w:r>
          </w:p>
        </w:tc>
        <w:tc>
          <w:tcPr>
            <w:tcW w:w="2478" w:type="dxa"/>
          </w:tcPr>
          <w:p w14:paraId="2FB5EC4F" w14:textId="53340C0E" w:rsidR="0036204B" w:rsidRPr="001D7680" w:rsidRDefault="0036204B" w:rsidP="007170E6">
            <w:pPr>
              <w:rPr>
                <w:rFonts w:cs="Arial"/>
                <w:szCs w:val="24"/>
              </w:rPr>
            </w:pPr>
            <w:r w:rsidRPr="001D7680">
              <w:rPr>
                <w:rFonts w:cs="Arial"/>
                <w:szCs w:val="24"/>
              </w:rPr>
              <w:t>AAS records</w:t>
            </w:r>
          </w:p>
        </w:tc>
        <w:tc>
          <w:tcPr>
            <w:tcW w:w="4537" w:type="dxa"/>
          </w:tcPr>
          <w:p w14:paraId="713753D0" w14:textId="6B240E80" w:rsidR="0036204B" w:rsidRPr="001D7680" w:rsidRDefault="0036204B" w:rsidP="007170E6">
            <w:pPr>
              <w:rPr>
                <w:rStyle w:val="HTMLCode"/>
                <w:rFonts w:ascii="Arial" w:eastAsiaTheme="minorHAnsi" w:hAnsi="Arial" w:cs="Arial"/>
                <w:color w:val="24292F"/>
                <w:sz w:val="24"/>
                <w:szCs w:val="24"/>
              </w:rPr>
            </w:pPr>
            <w:r w:rsidRPr="001D7680">
              <w:rPr>
                <w:rStyle w:val="HTMLCode"/>
                <w:rFonts w:ascii="Arial" w:eastAsiaTheme="minorHAnsi" w:hAnsi="Arial" w:cs="Arial"/>
                <w:color w:val="24292F"/>
                <w:sz w:val="24"/>
                <w:szCs w:val="24"/>
              </w:rPr>
              <w:t>A</w:t>
            </w:r>
            <w:r w:rsidRPr="001D7680">
              <w:rPr>
                <w:rStyle w:val="HTMLCode"/>
                <w:rFonts w:ascii="Arial" w:eastAsiaTheme="minorHAnsi" w:hAnsi="Arial" w:cs="Arial"/>
                <w:sz w:val="24"/>
                <w:szCs w:val="24"/>
              </w:rPr>
              <w:t>ll records</w:t>
            </w:r>
          </w:p>
        </w:tc>
      </w:tr>
      <w:tr w:rsidR="0036204B" w14:paraId="3678D535" w14:textId="77777777" w:rsidTr="007170E6">
        <w:tc>
          <w:tcPr>
            <w:tcW w:w="2478" w:type="dxa"/>
            <w:vMerge/>
          </w:tcPr>
          <w:p w14:paraId="059E92EB" w14:textId="77777777" w:rsidR="0036204B" w:rsidRPr="001D7680" w:rsidRDefault="0036204B" w:rsidP="007170E6">
            <w:pPr>
              <w:rPr>
                <w:rFonts w:cs="Arial"/>
                <w:szCs w:val="24"/>
              </w:rPr>
            </w:pPr>
          </w:p>
        </w:tc>
        <w:tc>
          <w:tcPr>
            <w:tcW w:w="2478" w:type="dxa"/>
          </w:tcPr>
          <w:p w14:paraId="2F76F2D3" w14:textId="25F61956" w:rsidR="0036204B" w:rsidRPr="001D7680" w:rsidRDefault="0036204B" w:rsidP="007170E6">
            <w:pPr>
              <w:rPr>
                <w:rFonts w:cs="Arial"/>
                <w:szCs w:val="24"/>
              </w:rPr>
            </w:pPr>
            <w:r w:rsidRPr="001D7680">
              <w:rPr>
                <w:rFonts w:cs="Arial"/>
                <w:szCs w:val="24"/>
              </w:rPr>
              <w:t>SMR02 records</w:t>
            </w:r>
          </w:p>
        </w:tc>
        <w:tc>
          <w:tcPr>
            <w:tcW w:w="4537" w:type="dxa"/>
          </w:tcPr>
          <w:p w14:paraId="014E5E00" w14:textId="268BFD09" w:rsidR="0036204B" w:rsidRPr="001D7680" w:rsidRDefault="0036204B" w:rsidP="007170E6">
            <w:pPr>
              <w:rPr>
                <w:rStyle w:val="HTMLCode"/>
                <w:rFonts w:ascii="Arial" w:eastAsiaTheme="minorHAnsi" w:hAnsi="Arial" w:cs="Arial"/>
                <w:color w:val="24292F"/>
                <w:sz w:val="24"/>
                <w:szCs w:val="24"/>
              </w:rPr>
            </w:pPr>
            <w:r w:rsidRPr="001D7680">
              <w:rPr>
                <w:rStyle w:val="HTMLCode"/>
                <w:rFonts w:ascii="Arial" w:eastAsiaTheme="minorHAnsi" w:hAnsi="Arial" w:cs="Arial"/>
                <w:color w:val="24292F"/>
                <w:sz w:val="24"/>
                <w:szCs w:val="24"/>
              </w:rPr>
              <w:t>condition on discharge == 2</w:t>
            </w:r>
            <w:r w:rsidRPr="001D7680">
              <w:rPr>
                <w:rFonts w:cs="Arial"/>
                <w:color w:val="24292F"/>
                <w:szCs w:val="24"/>
              </w:rPr>
              <w:br/>
            </w:r>
            <w:r w:rsidRPr="001D7680">
              <w:rPr>
                <w:rStyle w:val="HTMLCode"/>
                <w:rFonts w:ascii="Arial" w:eastAsiaTheme="minorHAnsi" w:hAnsi="Arial" w:cs="Arial"/>
                <w:color w:val="24292F"/>
                <w:sz w:val="24"/>
                <w:szCs w:val="24"/>
              </w:rPr>
              <w:t>type of abortion == 4</w:t>
            </w:r>
          </w:p>
        </w:tc>
      </w:tr>
    </w:tbl>
    <w:p w14:paraId="1ED04E43" w14:textId="385716F7" w:rsidR="00CF3A85" w:rsidRDefault="00CF3A85" w:rsidP="00CF3A85"/>
    <w:p w14:paraId="0018C52C" w14:textId="158D11A4" w:rsidR="00CF3A85" w:rsidRDefault="00CD2327" w:rsidP="000F7713">
      <w:pPr>
        <w:pStyle w:val="Heading3"/>
      </w:pPr>
      <w:bookmarkStart w:id="78" w:name="_Toc112812763"/>
      <w:r>
        <w:t xml:space="preserve">SMR01 </w:t>
      </w:r>
      <w:r w:rsidR="0036204B">
        <w:t xml:space="preserve">flagged </w:t>
      </w:r>
      <w:r>
        <w:t>admissions</w:t>
      </w:r>
      <w:bookmarkEnd w:id="78"/>
    </w:p>
    <w:p w14:paraId="330E094F" w14:textId="2CC2691A" w:rsidR="006B21F1" w:rsidRPr="006B21F1" w:rsidRDefault="009B091B" w:rsidP="006B21F1">
      <w:r>
        <w:t>Admissions with certain complications of pregnancy are included in the COPS data. Admissions with a diagnosis of covid or a covid related condition are also included. The ICD10 codes of the conditions included are listed in the table below.</w:t>
      </w:r>
    </w:p>
    <w:tbl>
      <w:tblPr>
        <w:tblStyle w:val="TableGrid"/>
        <w:tblW w:w="0" w:type="auto"/>
        <w:tblLook w:val="04A0" w:firstRow="1" w:lastRow="0" w:firstColumn="1" w:lastColumn="0" w:noHBand="0" w:noVBand="1"/>
      </w:tblPr>
      <w:tblGrid>
        <w:gridCol w:w="4956"/>
        <w:gridCol w:w="4956"/>
      </w:tblGrid>
      <w:tr w:rsidR="0036204B" w14:paraId="1BC3CF8B" w14:textId="77777777" w:rsidTr="0036204B">
        <w:tc>
          <w:tcPr>
            <w:tcW w:w="4956" w:type="dxa"/>
          </w:tcPr>
          <w:p w14:paraId="05960329" w14:textId="74C3E882" w:rsidR="0036204B" w:rsidRDefault="0036204B" w:rsidP="00CF3A85">
            <w:pPr>
              <w:rPr>
                <w:b/>
                <w:bCs/>
              </w:rPr>
            </w:pPr>
            <w:r>
              <w:rPr>
                <w:b/>
                <w:bCs/>
              </w:rPr>
              <w:t>Condition</w:t>
            </w:r>
          </w:p>
        </w:tc>
        <w:tc>
          <w:tcPr>
            <w:tcW w:w="4956" w:type="dxa"/>
          </w:tcPr>
          <w:p w14:paraId="6703E70D" w14:textId="03DB60BD" w:rsidR="0036204B" w:rsidRDefault="0036204B" w:rsidP="00CF3A85">
            <w:pPr>
              <w:rPr>
                <w:b/>
                <w:bCs/>
              </w:rPr>
            </w:pPr>
            <w:r>
              <w:rPr>
                <w:b/>
                <w:bCs/>
              </w:rPr>
              <w:t>ICD10 codes</w:t>
            </w:r>
          </w:p>
        </w:tc>
      </w:tr>
      <w:tr w:rsidR="0036204B" w:rsidRPr="001D7680" w14:paraId="737C924C" w14:textId="77777777" w:rsidTr="0036204B">
        <w:tc>
          <w:tcPr>
            <w:tcW w:w="4956" w:type="dxa"/>
          </w:tcPr>
          <w:p w14:paraId="41FDB79A" w14:textId="455D8F6E" w:rsidR="0036204B" w:rsidRPr="001D7680" w:rsidRDefault="0036204B" w:rsidP="00CF3A85">
            <w:pPr>
              <w:rPr>
                <w:szCs w:val="24"/>
              </w:rPr>
            </w:pPr>
            <w:r w:rsidRPr="001D7680">
              <w:rPr>
                <w:szCs w:val="24"/>
              </w:rPr>
              <w:t>Hypertens</w:t>
            </w:r>
            <w:r w:rsidR="000F7713" w:rsidRPr="001D7680">
              <w:rPr>
                <w:szCs w:val="24"/>
              </w:rPr>
              <w:t xml:space="preserve">ive </w:t>
            </w:r>
            <w:r w:rsidRPr="001D7680">
              <w:rPr>
                <w:szCs w:val="24"/>
              </w:rPr>
              <w:t>complication</w:t>
            </w:r>
            <w:r w:rsidR="000F7713" w:rsidRPr="001D7680">
              <w:rPr>
                <w:szCs w:val="24"/>
              </w:rPr>
              <w:t>s</w:t>
            </w:r>
            <w:r w:rsidRPr="001D7680">
              <w:rPr>
                <w:szCs w:val="24"/>
              </w:rPr>
              <w:t xml:space="preserve"> of pregnancy</w:t>
            </w:r>
          </w:p>
        </w:tc>
        <w:tc>
          <w:tcPr>
            <w:tcW w:w="4956" w:type="dxa"/>
          </w:tcPr>
          <w:p w14:paraId="3D7959F3" w14:textId="629D4217" w:rsidR="0036204B" w:rsidRPr="001D7680" w:rsidRDefault="000F7713" w:rsidP="000F7713">
            <w:pPr>
              <w:rPr>
                <w:szCs w:val="24"/>
              </w:rPr>
            </w:pPr>
            <w:r w:rsidRPr="001D7680">
              <w:rPr>
                <w:szCs w:val="24"/>
              </w:rPr>
              <w:t xml:space="preserve">O11, O13, O14.0, O14.1, O14.2, </w:t>
            </w:r>
            <w:proofErr w:type="gramStart"/>
            <w:r w:rsidRPr="001D7680">
              <w:rPr>
                <w:szCs w:val="24"/>
              </w:rPr>
              <w:t>O14.9,O</w:t>
            </w:r>
            <w:proofErr w:type="gramEnd"/>
            <w:r w:rsidRPr="001D7680">
              <w:rPr>
                <w:szCs w:val="24"/>
              </w:rPr>
              <w:t>15.0, O15.1, O15.2, O15.9</w:t>
            </w:r>
          </w:p>
        </w:tc>
      </w:tr>
      <w:tr w:rsidR="0036204B" w:rsidRPr="001D7680" w14:paraId="5ED8069A" w14:textId="77777777" w:rsidTr="0036204B">
        <w:tc>
          <w:tcPr>
            <w:tcW w:w="4956" w:type="dxa"/>
          </w:tcPr>
          <w:p w14:paraId="0D055158" w14:textId="332090E5" w:rsidR="0036204B" w:rsidRPr="001D7680" w:rsidRDefault="0036204B" w:rsidP="00CF3A85">
            <w:pPr>
              <w:rPr>
                <w:szCs w:val="24"/>
              </w:rPr>
            </w:pPr>
            <w:r w:rsidRPr="001D7680">
              <w:rPr>
                <w:szCs w:val="24"/>
              </w:rPr>
              <w:t>VTE</w:t>
            </w:r>
          </w:p>
        </w:tc>
        <w:tc>
          <w:tcPr>
            <w:tcW w:w="4956" w:type="dxa"/>
          </w:tcPr>
          <w:p w14:paraId="200E4775" w14:textId="4B20A930" w:rsidR="0036204B" w:rsidRPr="001D7680" w:rsidRDefault="000F7713" w:rsidP="000F7713">
            <w:pPr>
              <w:rPr>
                <w:b/>
                <w:bCs/>
                <w:szCs w:val="24"/>
              </w:rPr>
            </w:pPr>
            <w:r w:rsidRPr="001D7680">
              <w:rPr>
                <w:szCs w:val="24"/>
              </w:rPr>
              <w:t>I26</w:t>
            </w:r>
            <w:r w:rsidR="000F0B56" w:rsidRPr="001D7680">
              <w:rPr>
                <w:szCs w:val="24"/>
              </w:rPr>
              <w:t>.</w:t>
            </w:r>
            <w:r w:rsidRPr="001D7680">
              <w:rPr>
                <w:szCs w:val="24"/>
              </w:rPr>
              <w:t>0, I26</w:t>
            </w:r>
            <w:r w:rsidR="000F0B56" w:rsidRPr="001D7680">
              <w:rPr>
                <w:szCs w:val="24"/>
              </w:rPr>
              <w:t>.</w:t>
            </w:r>
            <w:r w:rsidRPr="001D7680">
              <w:rPr>
                <w:szCs w:val="24"/>
              </w:rPr>
              <w:t>9, I80</w:t>
            </w:r>
            <w:r w:rsidR="000F0B56" w:rsidRPr="001D7680">
              <w:rPr>
                <w:szCs w:val="24"/>
              </w:rPr>
              <w:t>.</w:t>
            </w:r>
            <w:r w:rsidRPr="001D7680">
              <w:rPr>
                <w:szCs w:val="24"/>
              </w:rPr>
              <w:t>1, I80</w:t>
            </w:r>
            <w:r w:rsidR="000F0B56" w:rsidRPr="001D7680">
              <w:rPr>
                <w:szCs w:val="24"/>
              </w:rPr>
              <w:t>.</w:t>
            </w:r>
            <w:r w:rsidRPr="001D7680">
              <w:rPr>
                <w:szCs w:val="24"/>
              </w:rPr>
              <w:t>2, I80</w:t>
            </w:r>
            <w:r w:rsidR="000F0B56" w:rsidRPr="001D7680">
              <w:rPr>
                <w:szCs w:val="24"/>
              </w:rPr>
              <w:t>.</w:t>
            </w:r>
            <w:r w:rsidRPr="001D7680">
              <w:rPr>
                <w:szCs w:val="24"/>
              </w:rPr>
              <w:t>3, O08</w:t>
            </w:r>
            <w:r w:rsidR="000F0B56" w:rsidRPr="001D7680">
              <w:rPr>
                <w:szCs w:val="24"/>
              </w:rPr>
              <w:t>.</w:t>
            </w:r>
            <w:r w:rsidRPr="001D7680">
              <w:rPr>
                <w:szCs w:val="24"/>
              </w:rPr>
              <w:t>2, O22</w:t>
            </w:r>
            <w:r w:rsidR="000F0B56" w:rsidRPr="001D7680">
              <w:rPr>
                <w:szCs w:val="24"/>
              </w:rPr>
              <w:t>.</w:t>
            </w:r>
            <w:r w:rsidRPr="001D7680">
              <w:rPr>
                <w:szCs w:val="24"/>
              </w:rPr>
              <w:t>3, O87</w:t>
            </w:r>
            <w:r w:rsidR="000F0B56" w:rsidRPr="001D7680">
              <w:rPr>
                <w:szCs w:val="24"/>
              </w:rPr>
              <w:t>.</w:t>
            </w:r>
            <w:r w:rsidRPr="001D7680">
              <w:rPr>
                <w:szCs w:val="24"/>
              </w:rPr>
              <w:t>1, O88</w:t>
            </w:r>
            <w:r w:rsidR="000F0B56" w:rsidRPr="001D7680">
              <w:rPr>
                <w:szCs w:val="24"/>
              </w:rPr>
              <w:t>.</w:t>
            </w:r>
            <w:r w:rsidRPr="001D7680">
              <w:rPr>
                <w:szCs w:val="24"/>
              </w:rPr>
              <w:t>2, I80</w:t>
            </w:r>
            <w:r w:rsidR="000F0B56" w:rsidRPr="001D7680">
              <w:rPr>
                <w:szCs w:val="24"/>
              </w:rPr>
              <w:t>.</w:t>
            </w:r>
            <w:r w:rsidRPr="001D7680">
              <w:rPr>
                <w:szCs w:val="24"/>
              </w:rPr>
              <w:t>8, I80</w:t>
            </w:r>
            <w:r w:rsidR="000F0B56" w:rsidRPr="001D7680">
              <w:rPr>
                <w:szCs w:val="24"/>
              </w:rPr>
              <w:t>.</w:t>
            </w:r>
            <w:r w:rsidRPr="001D7680">
              <w:rPr>
                <w:szCs w:val="24"/>
              </w:rPr>
              <w:t>9, I81, I82</w:t>
            </w:r>
            <w:r w:rsidR="000F0B56" w:rsidRPr="001D7680">
              <w:rPr>
                <w:szCs w:val="24"/>
              </w:rPr>
              <w:t>.</w:t>
            </w:r>
            <w:r w:rsidRPr="001D7680">
              <w:rPr>
                <w:szCs w:val="24"/>
              </w:rPr>
              <w:t>0, I82</w:t>
            </w:r>
            <w:r w:rsidR="000F0B56" w:rsidRPr="001D7680">
              <w:rPr>
                <w:szCs w:val="24"/>
              </w:rPr>
              <w:t>.</w:t>
            </w:r>
            <w:r w:rsidRPr="001D7680">
              <w:rPr>
                <w:szCs w:val="24"/>
              </w:rPr>
              <w:t>1, I82</w:t>
            </w:r>
            <w:r w:rsidR="000F0B56" w:rsidRPr="001D7680">
              <w:rPr>
                <w:szCs w:val="24"/>
              </w:rPr>
              <w:t>.</w:t>
            </w:r>
            <w:r w:rsidRPr="001D7680">
              <w:rPr>
                <w:szCs w:val="24"/>
              </w:rPr>
              <w:t>2, I82</w:t>
            </w:r>
            <w:r w:rsidR="000F0B56" w:rsidRPr="001D7680">
              <w:rPr>
                <w:szCs w:val="24"/>
              </w:rPr>
              <w:t>.</w:t>
            </w:r>
            <w:r w:rsidRPr="001D7680">
              <w:rPr>
                <w:szCs w:val="24"/>
              </w:rPr>
              <w:t>3, I82</w:t>
            </w:r>
            <w:r w:rsidR="000F0B56" w:rsidRPr="001D7680">
              <w:rPr>
                <w:szCs w:val="24"/>
              </w:rPr>
              <w:t>.</w:t>
            </w:r>
            <w:r w:rsidRPr="001D7680">
              <w:rPr>
                <w:szCs w:val="24"/>
              </w:rPr>
              <w:t>8, I82</w:t>
            </w:r>
            <w:r w:rsidR="000F0B56" w:rsidRPr="001D7680">
              <w:rPr>
                <w:szCs w:val="24"/>
              </w:rPr>
              <w:t>.</w:t>
            </w:r>
            <w:r w:rsidRPr="001D7680">
              <w:rPr>
                <w:szCs w:val="24"/>
              </w:rPr>
              <w:t>9, O22</w:t>
            </w:r>
            <w:r w:rsidR="000F0B56" w:rsidRPr="001D7680">
              <w:rPr>
                <w:szCs w:val="24"/>
              </w:rPr>
              <w:t>.</w:t>
            </w:r>
            <w:r w:rsidRPr="001D7680">
              <w:rPr>
                <w:szCs w:val="24"/>
              </w:rPr>
              <w:t>9, O87</w:t>
            </w:r>
            <w:r w:rsidR="000F0B56" w:rsidRPr="001D7680">
              <w:rPr>
                <w:szCs w:val="24"/>
              </w:rPr>
              <w:t>.</w:t>
            </w:r>
            <w:r w:rsidRPr="001D7680">
              <w:rPr>
                <w:szCs w:val="24"/>
              </w:rPr>
              <w:t>9, G08, I63</w:t>
            </w:r>
            <w:r w:rsidR="000F0B56" w:rsidRPr="001D7680">
              <w:rPr>
                <w:szCs w:val="24"/>
              </w:rPr>
              <w:t>.</w:t>
            </w:r>
            <w:r w:rsidRPr="001D7680">
              <w:rPr>
                <w:szCs w:val="24"/>
              </w:rPr>
              <w:t>6, I67</w:t>
            </w:r>
            <w:r w:rsidR="000F0B56" w:rsidRPr="001D7680">
              <w:rPr>
                <w:szCs w:val="24"/>
              </w:rPr>
              <w:t>.</w:t>
            </w:r>
            <w:r w:rsidRPr="001D7680">
              <w:rPr>
                <w:szCs w:val="24"/>
              </w:rPr>
              <w:t>6, O22</w:t>
            </w:r>
            <w:r w:rsidR="000F0B56" w:rsidRPr="001D7680">
              <w:rPr>
                <w:szCs w:val="24"/>
              </w:rPr>
              <w:t>.</w:t>
            </w:r>
            <w:r w:rsidRPr="001D7680">
              <w:rPr>
                <w:szCs w:val="24"/>
              </w:rPr>
              <w:t>5, O87</w:t>
            </w:r>
            <w:r w:rsidR="000F0B56" w:rsidRPr="001D7680">
              <w:rPr>
                <w:szCs w:val="24"/>
              </w:rPr>
              <w:t>.</w:t>
            </w:r>
            <w:r w:rsidRPr="001D7680">
              <w:rPr>
                <w:szCs w:val="24"/>
              </w:rPr>
              <w:t>3, O03</w:t>
            </w:r>
            <w:r w:rsidR="000F0B56" w:rsidRPr="001D7680">
              <w:rPr>
                <w:szCs w:val="24"/>
              </w:rPr>
              <w:t>.</w:t>
            </w:r>
            <w:r w:rsidRPr="001D7680">
              <w:rPr>
                <w:szCs w:val="24"/>
              </w:rPr>
              <w:t>2, O03</w:t>
            </w:r>
            <w:r w:rsidR="000F0B56" w:rsidRPr="001D7680">
              <w:rPr>
                <w:szCs w:val="24"/>
              </w:rPr>
              <w:t>.</w:t>
            </w:r>
            <w:r w:rsidRPr="001D7680">
              <w:rPr>
                <w:szCs w:val="24"/>
              </w:rPr>
              <w:t>7, O04</w:t>
            </w:r>
            <w:r w:rsidR="000F0B56" w:rsidRPr="001D7680">
              <w:rPr>
                <w:szCs w:val="24"/>
              </w:rPr>
              <w:t>.</w:t>
            </w:r>
            <w:r w:rsidRPr="001D7680">
              <w:rPr>
                <w:szCs w:val="24"/>
              </w:rPr>
              <w:t>2, O04</w:t>
            </w:r>
            <w:r w:rsidR="000F0B56" w:rsidRPr="001D7680">
              <w:rPr>
                <w:szCs w:val="24"/>
              </w:rPr>
              <w:t>.</w:t>
            </w:r>
            <w:r w:rsidRPr="001D7680">
              <w:rPr>
                <w:szCs w:val="24"/>
              </w:rPr>
              <w:t>7, O05</w:t>
            </w:r>
            <w:r w:rsidR="000F0B56" w:rsidRPr="001D7680">
              <w:rPr>
                <w:szCs w:val="24"/>
              </w:rPr>
              <w:t>.</w:t>
            </w:r>
            <w:r w:rsidRPr="001D7680">
              <w:rPr>
                <w:szCs w:val="24"/>
              </w:rPr>
              <w:t>2, O05</w:t>
            </w:r>
            <w:r w:rsidR="000F0B56" w:rsidRPr="001D7680">
              <w:rPr>
                <w:szCs w:val="24"/>
              </w:rPr>
              <w:t>.</w:t>
            </w:r>
            <w:r w:rsidRPr="001D7680">
              <w:rPr>
                <w:szCs w:val="24"/>
              </w:rPr>
              <w:t>7, O06</w:t>
            </w:r>
            <w:r w:rsidR="000F0B56" w:rsidRPr="001D7680">
              <w:rPr>
                <w:szCs w:val="24"/>
              </w:rPr>
              <w:t>.</w:t>
            </w:r>
            <w:r w:rsidRPr="001D7680">
              <w:rPr>
                <w:szCs w:val="24"/>
              </w:rPr>
              <w:t>2, O06</w:t>
            </w:r>
            <w:r w:rsidR="000F0B56" w:rsidRPr="001D7680">
              <w:rPr>
                <w:szCs w:val="24"/>
              </w:rPr>
              <w:t>.</w:t>
            </w:r>
            <w:r w:rsidRPr="001D7680">
              <w:rPr>
                <w:szCs w:val="24"/>
              </w:rPr>
              <w:t>7, O07</w:t>
            </w:r>
            <w:r w:rsidR="000F0B56" w:rsidRPr="001D7680">
              <w:rPr>
                <w:szCs w:val="24"/>
              </w:rPr>
              <w:t>.</w:t>
            </w:r>
            <w:r w:rsidRPr="001D7680">
              <w:rPr>
                <w:szCs w:val="24"/>
              </w:rPr>
              <w:t>2, O07</w:t>
            </w:r>
            <w:r w:rsidR="000F0B56" w:rsidRPr="001D7680">
              <w:rPr>
                <w:szCs w:val="24"/>
              </w:rPr>
              <w:t>.</w:t>
            </w:r>
            <w:r w:rsidRPr="001D7680">
              <w:rPr>
                <w:szCs w:val="24"/>
              </w:rPr>
              <w:t>7</w:t>
            </w:r>
          </w:p>
        </w:tc>
      </w:tr>
      <w:tr w:rsidR="0036204B" w:rsidRPr="001D7680" w14:paraId="6A3CE57D" w14:textId="77777777" w:rsidTr="0036204B">
        <w:tc>
          <w:tcPr>
            <w:tcW w:w="4956" w:type="dxa"/>
          </w:tcPr>
          <w:p w14:paraId="20823D81" w14:textId="43C88B9A" w:rsidR="0036204B" w:rsidRPr="001D7680" w:rsidRDefault="0036204B" w:rsidP="00CF3A85">
            <w:pPr>
              <w:rPr>
                <w:szCs w:val="24"/>
              </w:rPr>
            </w:pPr>
            <w:r w:rsidRPr="001D7680">
              <w:rPr>
                <w:szCs w:val="24"/>
              </w:rPr>
              <w:t>Early pregnancy bleeding</w:t>
            </w:r>
          </w:p>
        </w:tc>
        <w:tc>
          <w:tcPr>
            <w:tcW w:w="4956" w:type="dxa"/>
          </w:tcPr>
          <w:p w14:paraId="3F7E457F" w14:textId="0DCDE9CB" w:rsidR="0036204B" w:rsidRPr="001D7680" w:rsidRDefault="000F0B56" w:rsidP="000F0B56">
            <w:pPr>
              <w:rPr>
                <w:szCs w:val="24"/>
              </w:rPr>
            </w:pPr>
            <w:r w:rsidRPr="001D7680">
              <w:rPr>
                <w:szCs w:val="24"/>
              </w:rPr>
              <w:t>O03.1, O03.6, O04.1, O04.6, O05.1, O05.6, O06.1, O06.6, O07.1, O07.6, O08.1, O20.0, O20.8, O20.9</w:t>
            </w:r>
          </w:p>
        </w:tc>
      </w:tr>
      <w:tr w:rsidR="000F0B56" w:rsidRPr="001D7680" w14:paraId="3196E5FC" w14:textId="77777777" w:rsidTr="0036204B">
        <w:tc>
          <w:tcPr>
            <w:tcW w:w="4956" w:type="dxa"/>
          </w:tcPr>
          <w:p w14:paraId="3D3CC9C5" w14:textId="458C9AE2" w:rsidR="000F0B56" w:rsidRPr="001D7680" w:rsidRDefault="000F0B56" w:rsidP="000F0B56">
            <w:pPr>
              <w:rPr>
                <w:szCs w:val="24"/>
              </w:rPr>
            </w:pPr>
            <w:r w:rsidRPr="001D7680">
              <w:rPr>
                <w:szCs w:val="24"/>
              </w:rPr>
              <w:t xml:space="preserve">Obstetric haemorrhage </w:t>
            </w:r>
          </w:p>
        </w:tc>
        <w:tc>
          <w:tcPr>
            <w:tcW w:w="4956" w:type="dxa"/>
          </w:tcPr>
          <w:p w14:paraId="601570D8" w14:textId="27B4989C" w:rsidR="000F0B56" w:rsidRPr="001D7680" w:rsidRDefault="000F0B56" w:rsidP="000F0B56">
            <w:pPr>
              <w:rPr>
                <w:b/>
                <w:bCs/>
                <w:szCs w:val="24"/>
              </w:rPr>
            </w:pPr>
            <w:r w:rsidRPr="001D7680">
              <w:rPr>
                <w:szCs w:val="24"/>
              </w:rPr>
              <w:t>O44.1, O45.0, O45.8, O45.9, O46.0, O46.8, O46.9, O67.0, O67.8, O67.9, O69.4, O72.0, O72.1, O72.2, O72.3</w:t>
            </w:r>
          </w:p>
        </w:tc>
      </w:tr>
      <w:tr w:rsidR="000F0B56" w:rsidRPr="001D7680" w14:paraId="452C4000" w14:textId="77777777" w:rsidTr="0036204B">
        <w:tc>
          <w:tcPr>
            <w:tcW w:w="4956" w:type="dxa"/>
          </w:tcPr>
          <w:p w14:paraId="56FEB318" w14:textId="68CDFA9A" w:rsidR="000F0B56" w:rsidRPr="001D7680" w:rsidRDefault="000F0B56" w:rsidP="000F0B56">
            <w:pPr>
              <w:rPr>
                <w:szCs w:val="24"/>
              </w:rPr>
            </w:pPr>
            <w:r w:rsidRPr="001D7680">
              <w:rPr>
                <w:szCs w:val="24"/>
              </w:rPr>
              <w:t>Disseminated intravascular coagulation</w:t>
            </w:r>
          </w:p>
        </w:tc>
        <w:tc>
          <w:tcPr>
            <w:tcW w:w="4956" w:type="dxa"/>
          </w:tcPr>
          <w:p w14:paraId="042972F8" w14:textId="7E69C781" w:rsidR="000F0B56" w:rsidRPr="001D7680" w:rsidRDefault="000F0B56" w:rsidP="000F0B56">
            <w:pPr>
              <w:rPr>
                <w:szCs w:val="24"/>
              </w:rPr>
            </w:pPr>
            <w:r w:rsidRPr="001D7680">
              <w:rPr>
                <w:szCs w:val="24"/>
              </w:rPr>
              <w:t>D65</w:t>
            </w:r>
          </w:p>
        </w:tc>
      </w:tr>
      <w:tr w:rsidR="000F0B56" w:rsidRPr="001D7680" w14:paraId="594DDF73" w14:textId="77777777" w:rsidTr="0036204B">
        <w:tc>
          <w:tcPr>
            <w:tcW w:w="4956" w:type="dxa"/>
          </w:tcPr>
          <w:p w14:paraId="018F8FA2" w14:textId="6821E85A" w:rsidR="000F0B56" w:rsidRPr="001D7680" w:rsidRDefault="000F0B56" w:rsidP="000F0B56">
            <w:pPr>
              <w:rPr>
                <w:szCs w:val="24"/>
              </w:rPr>
            </w:pPr>
            <w:r w:rsidRPr="001D7680">
              <w:rPr>
                <w:szCs w:val="24"/>
              </w:rPr>
              <w:t>Acute covid infection</w:t>
            </w:r>
          </w:p>
        </w:tc>
        <w:tc>
          <w:tcPr>
            <w:tcW w:w="4956" w:type="dxa"/>
          </w:tcPr>
          <w:p w14:paraId="7B85DBCA" w14:textId="2D220EA4" w:rsidR="000F0B56" w:rsidRPr="001D7680" w:rsidRDefault="000F0B56" w:rsidP="000F0B56">
            <w:pPr>
              <w:rPr>
                <w:szCs w:val="24"/>
              </w:rPr>
            </w:pPr>
            <w:r w:rsidRPr="001D7680">
              <w:rPr>
                <w:szCs w:val="24"/>
              </w:rPr>
              <w:t>U07.1, U07.2, U07.5</w:t>
            </w:r>
          </w:p>
        </w:tc>
      </w:tr>
      <w:tr w:rsidR="000F0B56" w:rsidRPr="001D7680" w14:paraId="7C1CC554" w14:textId="77777777" w:rsidTr="0036204B">
        <w:tc>
          <w:tcPr>
            <w:tcW w:w="4956" w:type="dxa"/>
          </w:tcPr>
          <w:p w14:paraId="22E65E18" w14:textId="54B90DBB" w:rsidR="000F0B56" w:rsidRPr="001D7680" w:rsidRDefault="000F0B56" w:rsidP="000F0B56">
            <w:pPr>
              <w:rPr>
                <w:szCs w:val="24"/>
              </w:rPr>
            </w:pPr>
            <w:r w:rsidRPr="001D7680">
              <w:rPr>
                <w:szCs w:val="24"/>
              </w:rPr>
              <w:t xml:space="preserve">History of covid infection </w:t>
            </w:r>
          </w:p>
        </w:tc>
        <w:tc>
          <w:tcPr>
            <w:tcW w:w="4956" w:type="dxa"/>
          </w:tcPr>
          <w:p w14:paraId="7AB4909D" w14:textId="4BD80BC1" w:rsidR="000F0B56" w:rsidRPr="001D7680" w:rsidRDefault="000F0B56" w:rsidP="000F0B56">
            <w:pPr>
              <w:tabs>
                <w:tab w:val="left" w:pos="952"/>
              </w:tabs>
              <w:rPr>
                <w:szCs w:val="24"/>
              </w:rPr>
            </w:pPr>
            <w:r w:rsidRPr="001D7680">
              <w:rPr>
                <w:szCs w:val="24"/>
              </w:rPr>
              <w:t>U07.3, U07.4</w:t>
            </w:r>
          </w:p>
        </w:tc>
      </w:tr>
      <w:tr w:rsidR="000F0B56" w:rsidRPr="001D7680" w14:paraId="0EED9F6B" w14:textId="77777777" w:rsidTr="0036204B">
        <w:tc>
          <w:tcPr>
            <w:tcW w:w="4956" w:type="dxa"/>
          </w:tcPr>
          <w:p w14:paraId="3981CD3A" w14:textId="7F2DC28C" w:rsidR="000F0B56" w:rsidRPr="001D7680" w:rsidRDefault="000F0B56" w:rsidP="000F0B56">
            <w:pPr>
              <w:rPr>
                <w:szCs w:val="24"/>
              </w:rPr>
            </w:pPr>
            <w:r w:rsidRPr="001D7680">
              <w:rPr>
                <w:szCs w:val="24"/>
              </w:rPr>
              <w:t>Adverse reaction to covid vaccine</w:t>
            </w:r>
          </w:p>
        </w:tc>
        <w:tc>
          <w:tcPr>
            <w:tcW w:w="4956" w:type="dxa"/>
          </w:tcPr>
          <w:p w14:paraId="43AAEA5C" w14:textId="6FA29917" w:rsidR="000F0B56" w:rsidRPr="001D7680" w:rsidRDefault="000F0B56" w:rsidP="000F0B56">
            <w:pPr>
              <w:rPr>
                <w:szCs w:val="24"/>
              </w:rPr>
            </w:pPr>
            <w:r w:rsidRPr="001D7680">
              <w:rPr>
                <w:szCs w:val="24"/>
              </w:rPr>
              <w:t>U07.7</w:t>
            </w:r>
          </w:p>
        </w:tc>
      </w:tr>
    </w:tbl>
    <w:p w14:paraId="28EDB292" w14:textId="41E861F5" w:rsidR="00CD2327" w:rsidRDefault="00CD2327" w:rsidP="00CF3A85">
      <w:pPr>
        <w:rPr>
          <w:b/>
          <w:bCs/>
        </w:rPr>
      </w:pPr>
    </w:p>
    <w:p w14:paraId="1F158B3A" w14:textId="763C7B79" w:rsidR="00740F8E" w:rsidRDefault="00740F8E" w:rsidP="00DE358B">
      <w:pPr>
        <w:pStyle w:val="Heading3"/>
      </w:pPr>
      <w:bookmarkStart w:id="79" w:name="_Toc112812764"/>
      <w:r>
        <w:t>Scottish Index of Multiple Deprivation</w:t>
      </w:r>
      <w:bookmarkEnd w:id="79"/>
    </w:p>
    <w:p w14:paraId="188AF3F5" w14:textId="569C22D0" w:rsidR="00740F8E" w:rsidRDefault="00740F8E" w:rsidP="00740F8E">
      <w:r w:rsidRPr="00740F8E">
        <w:t>Deprivation for individuals is estimated from aggregate data derived from the census and other routine sources. These are used to estimate the deprivation of individuals in small geographical areas. The Scottish Index of Multiple Deprivation has seven domains (income, employment, education, housing, health, crime, and geographical access), which have been combined into an overall index to pick out area concentrations of multiple deprivation. The SIMD postcode mappings do not attempt to identify individuals who are deprived.</w:t>
      </w:r>
    </w:p>
    <w:p w14:paraId="25BDC736" w14:textId="4A76570A" w:rsidR="00FF704D" w:rsidRPr="009A5F03" w:rsidRDefault="00FF704D" w:rsidP="00FF704D">
      <w:pPr>
        <w:spacing w:before="100" w:beforeAutospacing="1" w:after="100" w:afterAutospacing="1" w:line="276" w:lineRule="auto"/>
      </w:pPr>
      <w:r>
        <w:lastRenderedPageBreak/>
        <w:t xml:space="preserve">A small percentage of records could not be mapped to a SIMD quintile due to missing postcode information. The sum of the individual quintiles therefore may not match the total figures at Scotland level. </w:t>
      </w:r>
    </w:p>
    <w:p w14:paraId="7C9027D9" w14:textId="4DED206C" w:rsidR="00740F8E" w:rsidRPr="00740F8E" w:rsidRDefault="00740F8E" w:rsidP="00740F8E">
      <w:pPr>
        <w:pStyle w:val="Default"/>
        <w:spacing w:line="276" w:lineRule="auto"/>
        <w:rPr>
          <w:rFonts w:cstheme="minorBidi"/>
          <w:color w:val="0D0D0D" w:themeColor="text1" w:themeTint="F2"/>
          <w:szCs w:val="22"/>
        </w:rPr>
      </w:pPr>
      <w:r w:rsidRPr="00740F8E">
        <w:rPr>
          <w:rFonts w:cstheme="minorBidi"/>
          <w:color w:val="0D0D0D" w:themeColor="text1" w:themeTint="F2"/>
          <w:szCs w:val="22"/>
        </w:rPr>
        <w:t xml:space="preserve">Further information about SIMD can be found at: </w:t>
      </w:r>
    </w:p>
    <w:p w14:paraId="4155A9BE" w14:textId="7B0975C8" w:rsidR="00740F8E" w:rsidRPr="00FF704D" w:rsidRDefault="00000000" w:rsidP="00740F8E">
      <w:pPr>
        <w:pStyle w:val="Default"/>
        <w:spacing w:line="276" w:lineRule="auto"/>
        <w:rPr>
          <w:rFonts w:cstheme="minorBidi"/>
          <w:color w:val="0D0D0D" w:themeColor="text1" w:themeTint="F2"/>
          <w:szCs w:val="22"/>
        </w:rPr>
      </w:pPr>
      <w:hyperlink r:id="rId25" w:history="1">
        <w:r w:rsidR="00740F8E" w:rsidRPr="00FF704D">
          <w:rPr>
            <w:rStyle w:val="Hyperlink"/>
            <w:rFonts w:cstheme="minorBidi"/>
            <w:szCs w:val="22"/>
          </w:rPr>
          <w:t>http://www.isdscotland.org/Products-and-Services/GPD-Support//Deprivation/SIMD</w:t>
        </w:r>
      </w:hyperlink>
      <w:r w:rsidR="007A07E4">
        <w:rPr>
          <w:rFonts w:cstheme="minorBidi"/>
          <w:color w:val="0D0D0D" w:themeColor="text1" w:themeTint="F2"/>
          <w:szCs w:val="22"/>
        </w:rPr>
        <w:t xml:space="preserve"> </w:t>
      </w:r>
      <w:r w:rsidR="00740F8E" w:rsidRPr="00FF704D">
        <w:rPr>
          <w:rFonts w:cstheme="minorBidi"/>
          <w:color w:val="0D0D0D" w:themeColor="text1" w:themeTint="F2"/>
          <w:szCs w:val="22"/>
        </w:rPr>
        <w:t xml:space="preserve"> </w:t>
      </w:r>
    </w:p>
    <w:p w14:paraId="0E5DA5E2" w14:textId="34F88014" w:rsidR="00740F8E" w:rsidRPr="00740F8E" w:rsidRDefault="00740F8E" w:rsidP="00740F8E">
      <w:pPr>
        <w:pStyle w:val="Default"/>
        <w:spacing w:line="276" w:lineRule="auto"/>
        <w:rPr>
          <w:rFonts w:cstheme="minorBidi"/>
          <w:color w:val="0D0D0D" w:themeColor="text1" w:themeTint="F2"/>
          <w:szCs w:val="22"/>
        </w:rPr>
      </w:pPr>
    </w:p>
    <w:p w14:paraId="39B189FF" w14:textId="56E1BB46" w:rsidR="00740F8E" w:rsidRDefault="00740F8E" w:rsidP="00740F8E">
      <w:pPr>
        <w:pStyle w:val="Default"/>
        <w:spacing w:line="276" w:lineRule="auto"/>
        <w:rPr>
          <w:rFonts w:cstheme="minorBidi"/>
          <w:color w:val="0D0D0D" w:themeColor="text1" w:themeTint="F2"/>
          <w:szCs w:val="22"/>
        </w:rPr>
      </w:pPr>
      <w:r w:rsidRPr="00740F8E">
        <w:rPr>
          <w:rFonts w:cstheme="minorBidi"/>
          <w:color w:val="0D0D0D" w:themeColor="text1" w:themeTint="F2"/>
          <w:szCs w:val="22"/>
        </w:rPr>
        <w:t xml:space="preserve">A more detailed explanation about the application of SIMD, its advantages and disadvantages </w:t>
      </w:r>
      <w:proofErr w:type="gramStart"/>
      <w:r w:rsidRPr="00740F8E">
        <w:rPr>
          <w:rFonts w:cstheme="minorBidi"/>
          <w:color w:val="0D0D0D" w:themeColor="text1" w:themeTint="F2"/>
          <w:szCs w:val="22"/>
        </w:rPr>
        <w:t>is</w:t>
      </w:r>
      <w:proofErr w:type="gramEnd"/>
      <w:r w:rsidRPr="00740F8E">
        <w:rPr>
          <w:rFonts w:cstheme="minorBidi"/>
          <w:color w:val="0D0D0D" w:themeColor="text1" w:themeTint="F2"/>
          <w:szCs w:val="22"/>
        </w:rPr>
        <w:t xml:space="preserve"> available at: </w:t>
      </w:r>
    </w:p>
    <w:p w14:paraId="6B07CCA2" w14:textId="2CDA5182" w:rsidR="00740F8E" w:rsidRPr="00740F8E" w:rsidRDefault="00740F8E" w:rsidP="00740F8E">
      <w:pPr>
        <w:pStyle w:val="Default"/>
        <w:spacing w:line="276" w:lineRule="auto"/>
        <w:rPr>
          <w:rFonts w:cstheme="minorBidi"/>
          <w:color w:val="0D0D0D" w:themeColor="text1" w:themeTint="F2"/>
          <w:szCs w:val="22"/>
        </w:rPr>
      </w:pPr>
    </w:p>
    <w:p w14:paraId="25424A41" w14:textId="5E06D37E" w:rsidR="00740F8E" w:rsidRDefault="00000000" w:rsidP="00740F8E">
      <w:pPr>
        <w:pStyle w:val="Default"/>
        <w:spacing w:line="276" w:lineRule="auto"/>
        <w:rPr>
          <w:rStyle w:val="Hyperlink"/>
        </w:rPr>
      </w:pPr>
      <w:hyperlink r:id="rId26">
        <w:r w:rsidR="6F634B40" w:rsidRPr="33CCA25C">
          <w:rPr>
            <w:rStyle w:val="Hyperlink"/>
            <w:rFonts w:cstheme="minorBidi"/>
          </w:rPr>
          <w:t>http://www.isdscotland.org/Products-and-Services/GPD-Support/Deprivation/SIMD/_docs/PHI-Deprivation-Guidance.pdf</w:t>
        </w:r>
      </w:hyperlink>
      <w:r w:rsidR="46C602E1" w:rsidRPr="33CCA25C">
        <w:rPr>
          <w:rStyle w:val="Hyperlink"/>
        </w:rPr>
        <w:t xml:space="preserve"> </w:t>
      </w:r>
    </w:p>
    <w:p w14:paraId="3E6B4A92" w14:textId="2CDF23D3" w:rsidR="33CCA25C" w:rsidRDefault="33CCA25C">
      <w:r>
        <w:br w:type="page"/>
      </w:r>
    </w:p>
    <w:p w14:paraId="2CFEACA7" w14:textId="5BA6DBA6" w:rsidR="33CCA25C" w:rsidRDefault="33CCA25C" w:rsidP="33CCA25C">
      <w:pPr>
        <w:pStyle w:val="Default"/>
        <w:spacing w:line="276" w:lineRule="auto"/>
        <w:rPr>
          <w:rStyle w:val="Hyperlink"/>
          <w:rFonts w:eastAsia="Calibri"/>
          <w:color w:val="000000" w:themeColor="text1"/>
        </w:rPr>
      </w:pPr>
    </w:p>
    <w:p w14:paraId="1AACD033" w14:textId="000B0743" w:rsidR="00465CB9" w:rsidRDefault="6AE049FC" w:rsidP="33CCA25C">
      <w:pPr>
        <w:pStyle w:val="Heading2"/>
        <w:pageBreakBefore/>
        <w:spacing w:line="276" w:lineRule="auto"/>
        <w:rPr>
          <w:rFonts w:cstheme="minorBidi"/>
          <w:color w:val="0D0D0D" w:themeColor="text1" w:themeTint="F2"/>
        </w:rPr>
      </w:pPr>
      <w:bookmarkStart w:id="80" w:name="_Toc112812765"/>
      <w:r>
        <w:lastRenderedPageBreak/>
        <w:t xml:space="preserve">Appendix </w:t>
      </w:r>
      <w:r w:rsidR="7B0F3A8E">
        <w:t>3</w:t>
      </w:r>
      <w:r>
        <w:t xml:space="preserve"> – Publication Metadata</w:t>
      </w:r>
      <w:bookmarkEnd w:id="80"/>
    </w:p>
    <w:p w14:paraId="72BC0034" w14:textId="77777777" w:rsidR="00E13C64" w:rsidRPr="00E13C64" w:rsidRDefault="00E13C64" w:rsidP="00E13C64"/>
    <w:tbl>
      <w:tblPr>
        <w:tblStyle w:val="TableGrid"/>
        <w:tblW w:w="0" w:type="auto"/>
        <w:tblLook w:val="04A0" w:firstRow="1" w:lastRow="0" w:firstColumn="1" w:lastColumn="0" w:noHBand="0" w:noVBand="1"/>
      </w:tblPr>
      <w:tblGrid>
        <w:gridCol w:w="2900"/>
        <w:gridCol w:w="7012"/>
      </w:tblGrid>
      <w:tr w:rsidR="003305AB" w:rsidRPr="003305AB" w14:paraId="4F389CFC" w14:textId="77777777" w:rsidTr="33CCA25C">
        <w:tc>
          <w:tcPr>
            <w:tcW w:w="2943" w:type="dxa"/>
            <w:shd w:val="clear" w:color="auto" w:fill="6C2383"/>
          </w:tcPr>
          <w:p w14:paraId="3160B644" w14:textId="77777777" w:rsidR="003305AB" w:rsidRPr="003305AB" w:rsidRDefault="003305AB" w:rsidP="00845FBE">
            <w:pPr>
              <w:pStyle w:val="TableHead"/>
            </w:pPr>
            <w:r w:rsidRPr="003305AB">
              <w:t>Metadata Indicator</w:t>
            </w:r>
          </w:p>
        </w:tc>
        <w:tc>
          <w:tcPr>
            <w:tcW w:w="7054" w:type="dxa"/>
            <w:shd w:val="clear" w:color="auto" w:fill="6C2383"/>
          </w:tcPr>
          <w:p w14:paraId="663D0D6B" w14:textId="77777777" w:rsidR="003305AB" w:rsidRPr="003305AB" w:rsidRDefault="003305AB" w:rsidP="00845FBE">
            <w:pPr>
              <w:pStyle w:val="TableHead"/>
            </w:pPr>
            <w:r w:rsidRPr="003305AB">
              <w:t>Description</w:t>
            </w:r>
          </w:p>
        </w:tc>
      </w:tr>
      <w:tr w:rsidR="003305AB" w:rsidRPr="003305AB" w14:paraId="3301C99A" w14:textId="77777777" w:rsidTr="33CCA25C">
        <w:tc>
          <w:tcPr>
            <w:tcW w:w="2943" w:type="dxa"/>
          </w:tcPr>
          <w:p w14:paraId="49EB4497" w14:textId="77777777" w:rsidR="003305AB" w:rsidRPr="00E13C64" w:rsidRDefault="003305AB" w:rsidP="00845FBE">
            <w:pPr>
              <w:pStyle w:val="TableBody"/>
              <w:rPr>
                <w:b/>
              </w:rPr>
            </w:pPr>
            <w:r w:rsidRPr="00E13C64">
              <w:rPr>
                <w:b/>
              </w:rPr>
              <w:t>Publication title</w:t>
            </w:r>
          </w:p>
        </w:tc>
        <w:tc>
          <w:tcPr>
            <w:tcW w:w="7054" w:type="dxa"/>
          </w:tcPr>
          <w:p w14:paraId="61B334E9" w14:textId="04076E02" w:rsidR="003305AB" w:rsidRPr="00841834" w:rsidRDefault="13784CAB" w:rsidP="00E13C64">
            <w:pPr>
              <w:pStyle w:val="TableBody"/>
              <w:jc w:val="left"/>
            </w:pPr>
            <w:r>
              <w:t>Covid-19 In pregnancy: technical report</w:t>
            </w:r>
          </w:p>
        </w:tc>
      </w:tr>
      <w:tr w:rsidR="003305AB" w:rsidRPr="003305AB" w14:paraId="4E778473" w14:textId="77777777" w:rsidTr="33CCA25C">
        <w:tc>
          <w:tcPr>
            <w:tcW w:w="2943" w:type="dxa"/>
          </w:tcPr>
          <w:p w14:paraId="669FF58E" w14:textId="77777777" w:rsidR="003305AB" w:rsidRPr="00E13C64" w:rsidRDefault="003305AB" w:rsidP="00845FBE">
            <w:pPr>
              <w:pStyle w:val="TableBody"/>
              <w:rPr>
                <w:b/>
              </w:rPr>
            </w:pPr>
            <w:r w:rsidRPr="00E13C64">
              <w:rPr>
                <w:b/>
              </w:rPr>
              <w:t>Description</w:t>
            </w:r>
          </w:p>
        </w:tc>
        <w:tc>
          <w:tcPr>
            <w:tcW w:w="7054" w:type="dxa"/>
          </w:tcPr>
          <w:p w14:paraId="219C35E9" w14:textId="58B930CE" w:rsidR="00B04A1E" w:rsidRPr="00841834" w:rsidRDefault="00787955" w:rsidP="00B04A1E">
            <w:pPr>
              <w:pStyle w:val="TableBody"/>
              <w:jc w:val="left"/>
            </w:pPr>
            <w:r>
              <w:t xml:space="preserve">This publication </w:t>
            </w:r>
            <w:r w:rsidR="00E8541A">
              <w:t>presents the methodology used to create the COPS cohort released in September 2022</w:t>
            </w:r>
          </w:p>
          <w:p w14:paraId="4EAC9907" w14:textId="6405EA70" w:rsidR="00787955" w:rsidRPr="00841834" w:rsidRDefault="00787955" w:rsidP="00E8541A">
            <w:pPr>
              <w:pStyle w:val="TableBody"/>
              <w:jc w:val="left"/>
            </w:pPr>
          </w:p>
        </w:tc>
      </w:tr>
      <w:tr w:rsidR="003305AB" w:rsidRPr="003305AB" w14:paraId="77D46651" w14:textId="77777777" w:rsidTr="33CCA25C">
        <w:tc>
          <w:tcPr>
            <w:tcW w:w="2943" w:type="dxa"/>
          </w:tcPr>
          <w:p w14:paraId="5A210C16" w14:textId="77777777" w:rsidR="003305AB" w:rsidRPr="00E13C64" w:rsidRDefault="003305AB" w:rsidP="00845FBE">
            <w:pPr>
              <w:pStyle w:val="TableBody"/>
              <w:rPr>
                <w:b/>
              </w:rPr>
            </w:pPr>
            <w:r w:rsidRPr="00E13C64">
              <w:rPr>
                <w:b/>
              </w:rPr>
              <w:t>Theme</w:t>
            </w:r>
          </w:p>
        </w:tc>
        <w:tc>
          <w:tcPr>
            <w:tcW w:w="7054" w:type="dxa"/>
          </w:tcPr>
          <w:p w14:paraId="40D99FCE" w14:textId="77777777" w:rsidR="003305AB" w:rsidRPr="00841834" w:rsidRDefault="00787955" w:rsidP="00E13C64">
            <w:pPr>
              <w:pStyle w:val="TableBody"/>
              <w:jc w:val="left"/>
            </w:pPr>
            <w:r>
              <w:t>Health and Social Care</w:t>
            </w:r>
          </w:p>
        </w:tc>
      </w:tr>
      <w:tr w:rsidR="003305AB" w:rsidRPr="003305AB" w14:paraId="0D976411" w14:textId="77777777" w:rsidTr="33CCA25C">
        <w:tc>
          <w:tcPr>
            <w:tcW w:w="2943" w:type="dxa"/>
          </w:tcPr>
          <w:p w14:paraId="2A663261" w14:textId="77777777" w:rsidR="003305AB" w:rsidRPr="00E13C64" w:rsidRDefault="003305AB" w:rsidP="00845FBE">
            <w:pPr>
              <w:pStyle w:val="TableBody"/>
              <w:rPr>
                <w:b/>
              </w:rPr>
            </w:pPr>
            <w:r w:rsidRPr="00E13C64">
              <w:rPr>
                <w:b/>
              </w:rPr>
              <w:t>Topic</w:t>
            </w:r>
          </w:p>
        </w:tc>
        <w:tc>
          <w:tcPr>
            <w:tcW w:w="7054" w:type="dxa"/>
          </w:tcPr>
          <w:p w14:paraId="2DA77DF1" w14:textId="77777777" w:rsidR="003305AB" w:rsidRPr="00841834" w:rsidRDefault="00787955" w:rsidP="00E13C64">
            <w:pPr>
              <w:pStyle w:val="TableBody"/>
              <w:jc w:val="left"/>
            </w:pPr>
            <w:r>
              <w:t>Maternity and Births</w:t>
            </w:r>
          </w:p>
        </w:tc>
      </w:tr>
      <w:tr w:rsidR="003305AB" w:rsidRPr="003305AB" w14:paraId="2177977E" w14:textId="77777777" w:rsidTr="33CCA25C">
        <w:tc>
          <w:tcPr>
            <w:tcW w:w="2943" w:type="dxa"/>
          </w:tcPr>
          <w:p w14:paraId="03E687AB" w14:textId="77777777" w:rsidR="003305AB" w:rsidRPr="00E13C64" w:rsidRDefault="003305AB" w:rsidP="00845FBE">
            <w:pPr>
              <w:pStyle w:val="TableBody"/>
              <w:rPr>
                <w:b/>
              </w:rPr>
            </w:pPr>
            <w:r w:rsidRPr="00E13C64">
              <w:rPr>
                <w:b/>
              </w:rPr>
              <w:t>Format</w:t>
            </w:r>
          </w:p>
        </w:tc>
        <w:tc>
          <w:tcPr>
            <w:tcW w:w="7054" w:type="dxa"/>
          </w:tcPr>
          <w:p w14:paraId="3DEF5408" w14:textId="77777777" w:rsidR="003305AB" w:rsidRPr="00841834" w:rsidRDefault="00C272B4" w:rsidP="00E13C64">
            <w:pPr>
              <w:pStyle w:val="TableBody"/>
              <w:jc w:val="left"/>
            </w:pPr>
            <w:r>
              <w:t>PDF publication full report</w:t>
            </w:r>
            <w:r w:rsidR="006869C8">
              <w:t>, technical report,</w:t>
            </w:r>
            <w:r>
              <w:t xml:space="preserve"> and publication summary with accompanying Excel workbooks.</w:t>
            </w:r>
          </w:p>
        </w:tc>
      </w:tr>
      <w:tr w:rsidR="003305AB" w:rsidRPr="003305AB" w14:paraId="50D97994" w14:textId="77777777" w:rsidTr="33CCA25C">
        <w:tc>
          <w:tcPr>
            <w:tcW w:w="2943" w:type="dxa"/>
          </w:tcPr>
          <w:p w14:paraId="03FB756C" w14:textId="77777777" w:rsidR="003305AB" w:rsidRPr="00E13C64" w:rsidRDefault="003305AB" w:rsidP="00845FBE">
            <w:pPr>
              <w:pStyle w:val="TableBody"/>
              <w:rPr>
                <w:b/>
              </w:rPr>
            </w:pPr>
            <w:r w:rsidRPr="00E13C64">
              <w:rPr>
                <w:b/>
              </w:rPr>
              <w:t>Data source(s)</w:t>
            </w:r>
          </w:p>
        </w:tc>
        <w:tc>
          <w:tcPr>
            <w:tcW w:w="7054" w:type="dxa"/>
          </w:tcPr>
          <w:p w14:paraId="60D46FFF" w14:textId="21D9BF77" w:rsidR="00E014A9" w:rsidRPr="00841834" w:rsidRDefault="775A0111" w:rsidP="00E13C64">
            <w:pPr>
              <w:pStyle w:val="TableBody"/>
              <w:jc w:val="left"/>
            </w:pPr>
            <w:r>
              <w:t xml:space="preserve">NRS </w:t>
            </w:r>
            <w:r w:rsidR="39D65910">
              <w:t xml:space="preserve">Live </w:t>
            </w:r>
            <w:r>
              <w:t>Birth Registrations,</w:t>
            </w:r>
            <w:r w:rsidR="464B129E">
              <w:t xml:space="preserve"> </w:t>
            </w:r>
            <w:r w:rsidR="72C77E71">
              <w:t>NHS live birth registrations,</w:t>
            </w:r>
            <w:r>
              <w:t xml:space="preserve"> NRS Stillbirth Registr</w:t>
            </w:r>
            <w:r w:rsidR="39D65910">
              <w:t xml:space="preserve">ations, Scottish Birth Record, </w:t>
            </w:r>
            <w:r>
              <w:t>SMR02, SMR01, Notification of Abortion Statistics,</w:t>
            </w:r>
            <w:r w:rsidR="00D97C84">
              <w:t xml:space="preserve"> GP records</w:t>
            </w:r>
            <w:del w:id="81" w:author="Emily Moore" w:date="2022-08-29T13:49:00Z">
              <w:r w:rsidR="00C272B4" w:rsidDel="00D97C84">
                <w:delText>,</w:delText>
              </w:r>
              <w:r w:rsidR="00C272B4" w:rsidDel="775A0111">
                <w:delText xml:space="preserve"> </w:delText>
              </w:r>
            </w:del>
            <w:r>
              <w:t>, NRS Death Registrations</w:t>
            </w:r>
            <w:r w:rsidR="0E329AD8">
              <w:t xml:space="preserve">, </w:t>
            </w:r>
            <w:r w:rsidR="2CBAE6CE">
              <w:t>SICSAG, Test and protect, Vaccinations</w:t>
            </w:r>
          </w:p>
        </w:tc>
      </w:tr>
      <w:tr w:rsidR="003305AB" w:rsidRPr="003305AB" w14:paraId="42A1E8CD" w14:textId="77777777" w:rsidTr="33CCA25C">
        <w:tc>
          <w:tcPr>
            <w:tcW w:w="2943" w:type="dxa"/>
          </w:tcPr>
          <w:p w14:paraId="421A0AD7" w14:textId="77777777" w:rsidR="003305AB" w:rsidRPr="00E13C64" w:rsidRDefault="003305AB" w:rsidP="00845FBE">
            <w:pPr>
              <w:pStyle w:val="TableBody"/>
              <w:rPr>
                <w:b/>
              </w:rPr>
            </w:pPr>
            <w:r w:rsidRPr="00E13C64">
              <w:rPr>
                <w:b/>
              </w:rPr>
              <w:t>Date that data are acquired</w:t>
            </w:r>
          </w:p>
        </w:tc>
        <w:tc>
          <w:tcPr>
            <w:tcW w:w="7054" w:type="dxa"/>
          </w:tcPr>
          <w:p w14:paraId="7C1EBF68" w14:textId="73348E75" w:rsidR="003305AB" w:rsidRPr="00841834" w:rsidRDefault="00E8541A" w:rsidP="00C272B4">
            <w:pPr>
              <w:pStyle w:val="TableBody"/>
              <w:jc w:val="left"/>
            </w:pPr>
            <w:r>
              <w:t>August 2022</w:t>
            </w:r>
          </w:p>
        </w:tc>
      </w:tr>
      <w:tr w:rsidR="003305AB" w:rsidRPr="003305AB" w14:paraId="5B72B69D" w14:textId="77777777" w:rsidTr="33CCA25C">
        <w:tc>
          <w:tcPr>
            <w:tcW w:w="2943" w:type="dxa"/>
          </w:tcPr>
          <w:p w14:paraId="586CC93A" w14:textId="77777777" w:rsidR="003305AB" w:rsidRPr="00E13C64" w:rsidRDefault="003305AB" w:rsidP="00845FBE">
            <w:pPr>
              <w:pStyle w:val="TableBody"/>
              <w:rPr>
                <w:b/>
              </w:rPr>
            </w:pPr>
            <w:r w:rsidRPr="00E13C64">
              <w:rPr>
                <w:b/>
              </w:rPr>
              <w:t>Release date</w:t>
            </w:r>
          </w:p>
        </w:tc>
        <w:tc>
          <w:tcPr>
            <w:tcW w:w="7054" w:type="dxa"/>
          </w:tcPr>
          <w:p w14:paraId="60709E38" w14:textId="2E7DAF0A" w:rsidR="003305AB" w:rsidRPr="00841834" w:rsidRDefault="1FACCC77" w:rsidP="00E13C64">
            <w:pPr>
              <w:pStyle w:val="TableBody"/>
              <w:jc w:val="left"/>
            </w:pPr>
            <w:r w:rsidRPr="33CCA25C">
              <w:rPr>
                <w:highlight w:val="yellow"/>
                <w:rPrChange w:id="82" w:author="Bob Taylor" w:date="2022-09-23T13:33:00Z">
                  <w:rPr/>
                </w:rPrChange>
              </w:rPr>
              <w:t>xx</w:t>
            </w:r>
            <w:r w:rsidR="54C5D21C">
              <w:t xml:space="preserve"> </w:t>
            </w:r>
            <w:r>
              <w:t>September 2022</w:t>
            </w:r>
          </w:p>
        </w:tc>
      </w:tr>
      <w:tr w:rsidR="003305AB" w:rsidRPr="003305AB" w14:paraId="61C13A66" w14:textId="77777777" w:rsidTr="33CCA25C">
        <w:tc>
          <w:tcPr>
            <w:tcW w:w="2943" w:type="dxa"/>
          </w:tcPr>
          <w:p w14:paraId="5AD490EE" w14:textId="77777777" w:rsidR="003305AB" w:rsidRPr="00E13C64" w:rsidRDefault="003305AB" w:rsidP="00845FBE">
            <w:pPr>
              <w:pStyle w:val="TableBody"/>
              <w:rPr>
                <w:b/>
              </w:rPr>
            </w:pPr>
            <w:r w:rsidRPr="00E13C64">
              <w:rPr>
                <w:b/>
              </w:rPr>
              <w:t>Frequency</w:t>
            </w:r>
          </w:p>
        </w:tc>
        <w:tc>
          <w:tcPr>
            <w:tcW w:w="7054" w:type="dxa"/>
          </w:tcPr>
          <w:p w14:paraId="27C8E9E2" w14:textId="26B0E1C2" w:rsidR="003305AB" w:rsidRPr="00841834" w:rsidRDefault="00E8541A" w:rsidP="00E13C64">
            <w:pPr>
              <w:pStyle w:val="TableBody"/>
              <w:jc w:val="left"/>
            </w:pPr>
            <w:r>
              <w:t>Once</w:t>
            </w:r>
          </w:p>
        </w:tc>
      </w:tr>
      <w:tr w:rsidR="003305AB" w:rsidRPr="003305AB" w14:paraId="5A47803F" w14:textId="77777777" w:rsidTr="33CCA25C">
        <w:tc>
          <w:tcPr>
            <w:tcW w:w="2943" w:type="dxa"/>
          </w:tcPr>
          <w:p w14:paraId="4CEA36D7" w14:textId="77777777" w:rsidR="003305AB" w:rsidRPr="00E13C64" w:rsidRDefault="003305AB" w:rsidP="00845FBE">
            <w:pPr>
              <w:pStyle w:val="TableBody"/>
              <w:rPr>
                <w:b/>
              </w:rPr>
            </w:pPr>
            <w:r w:rsidRPr="00E13C64">
              <w:rPr>
                <w:b/>
              </w:rPr>
              <w:t>Timeframe of data and timeliness</w:t>
            </w:r>
          </w:p>
        </w:tc>
        <w:tc>
          <w:tcPr>
            <w:tcW w:w="7054" w:type="dxa"/>
          </w:tcPr>
          <w:p w14:paraId="5046C380" w14:textId="68EA3B10" w:rsidR="003305AB" w:rsidRDefault="00C272B4" w:rsidP="00E13C64">
            <w:pPr>
              <w:pStyle w:val="TableBody"/>
              <w:jc w:val="left"/>
            </w:pPr>
            <w:r>
              <w:t xml:space="preserve">All </w:t>
            </w:r>
            <w:r w:rsidR="00B04A1E">
              <w:t xml:space="preserve">known </w:t>
            </w:r>
            <w:r>
              <w:t xml:space="preserve">pregnancies </w:t>
            </w:r>
            <w:r w:rsidR="00B04A1E">
              <w:t xml:space="preserve">&amp; births </w:t>
            </w:r>
            <w:r w:rsidR="00E8541A">
              <w:t xml:space="preserve">overlapping the </w:t>
            </w:r>
            <w:proofErr w:type="gramStart"/>
            <w:r>
              <w:t>time period</w:t>
            </w:r>
            <w:proofErr w:type="gramEnd"/>
            <w:r>
              <w:t xml:space="preserve"> </w:t>
            </w:r>
            <w:r w:rsidR="00E8541A">
              <w:t xml:space="preserve">March </w:t>
            </w:r>
            <w:r>
              <w:t>20</w:t>
            </w:r>
            <w:r w:rsidR="00E8541A">
              <w:t>20</w:t>
            </w:r>
            <w:r>
              <w:t xml:space="preserve"> – </w:t>
            </w:r>
            <w:r w:rsidR="00E8541A">
              <w:t>August 2022</w:t>
            </w:r>
            <w:r>
              <w:t>.</w:t>
            </w:r>
            <w:r w:rsidR="00B04A1E">
              <w:t xml:space="preserve"> Births data estimated complete </w:t>
            </w:r>
            <w:proofErr w:type="gramStart"/>
            <w:r w:rsidR="00B04A1E">
              <w:t xml:space="preserve">till </w:t>
            </w:r>
            <w:r w:rsidR="00B04A1E" w:rsidRPr="00B04A1E">
              <w:rPr>
                <w:color w:val="FF0000"/>
              </w:rPr>
              <w:t>??</w:t>
            </w:r>
            <w:proofErr w:type="gramEnd"/>
            <w:r w:rsidR="00B04A1E" w:rsidRPr="00B04A1E">
              <w:rPr>
                <w:color w:val="FF0000"/>
              </w:rPr>
              <w:t xml:space="preserve"> June 2022</w:t>
            </w:r>
            <w:r w:rsidR="00B04A1E">
              <w:rPr>
                <w:color w:val="FF0000"/>
              </w:rPr>
              <w:t xml:space="preserve">. </w:t>
            </w:r>
          </w:p>
          <w:p w14:paraId="45C6E6D5" w14:textId="77777777" w:rsidR="00C272B4" w:rsidRDefault="00C272B4" w:rsidP="00E13C64">
            <w:pPr>
              <w:pStyle w:val="TableBody"/>
              <w:jc w:val="left"/>
            </w:pPr>
          </w:p>
          <w:p w14:paraId="7A925157" w14:textId="55B77E75" w:rsidR="00C272B4" w:rsidRPr="00841834" w:rsidRDefault="00C272B4" w:rsidP="00E13C64">
            <w:pPr>
              <w:pStyle w:val="TableBody"/>
              <w:jc w:val="left"/>
            </w:pPr>
          </w:p>
        </w:tc>
      </w:tr>
      <w:tr w:rsidR="003305AB" w:rsidRPr="003305AB" w14:paraId="054FE778" w14:textId="77777777" w:rsidTr="33CCA25C">
        <w:tc>
          <w:tcPr>
            <w:tcW w:w="2943" w:type="dxa"/>
          </w:tcPr>
          <w:p w14:paraId="040FE4A8" w14:textId="77777777" w:rsidR="003305AB" w:rsidRPr="00E13C64" w:rsidRDefault="003305AB" w:rsidP="00845FBE">
            <w:pPr>
              <w:pStyle w:val="TableBody"/>
              <w:rPr>
                <w:b/>
              </w:rPr>
            </w:pPr>
            <w:r w:rsidRPr="00E13C64">
              <w:rPr>
                <w:b/>
              </w:rPr>
              <w:t>Continuity of data</w:t>
            </w:r>
          </w:p>
        </w:tc>
        <w:tc>
          <w:tcPr>
            <w:tcW w:w="7054" w:type="dxa"/>
          </w:tcPr>
          <w:p w14:paraId="1CD72916" w14:textId="2370A653" w:rsidR="003305AB" w:rsidRPr="00841834" w:rsidRDefault="00B04A1E" w:rsidP="006869C8">
            <w:pPr>
              <w:pStyle w:val="TableBody"/>
              <w:jc w:val="left"/>
            </w:pPr>
            <w:r>
              <w:t xml:space="preserve">All datasets were available for the full </w:t>
            </w:r>
            <w:proofErr w:type="gramStart"/>
            <w:r>
              <w:t>time period</w:t>
            </w:r>
            <w:proofErr w:type="gramEnd"/>
            <w:r w:rsidR="00C272B4">
              <w:t xml:space="preserve"> </w:t>
            </w:r>
          </w:p>
        </w:tc>
      </w:tr>
      <w:tr w:rsidR="003305AB" w:rsidRPr="003305AB" w14:paraId="4E0EFA0E" w14:textId="77777777" w:rsidTr="33CCA25C">
        <w:tc>
          <w:tcPr>
            <w:tcW w:w="2943" w:type="dxa"/>
          </w:tcPr>
          <w:p w14:paraId="656F9C17" w14:textId="77777777" w:rsidR="003305AB" w:rsidRPr="00E13C64" w:rsidRDefault="003305AB" w:rsidP="00845FBE">
            <w:pPr>
              <w:pStyle w:val="TableBody"/>
              <w:rPr>
                <w:b/>
              </w:rPr>
            </w:pPr>
            <w:r w:rsidRPr="00E13C64">
              <w:rPr>
                <w:b/>
              </w:rPr>
              <w:t>Revisions statement</w:t>
            </w:r>
          </w:p>
        </w:tc>
        <w:tc>
          <w:tcPr>
            <w:tcW w:w="7054" w:type="dxa"/>
          </w:tcPr>
          <w:p w14:paraId="05C412B9" w14:textId="77777777" w:rsidR="003305AB" w:rsidRPr="00841834" w:rsidRDefault="00C272B4" w:rsidP="00E13C64">
            <w:pPr>
              <w:pStyle w:val="TableBody"/>
              <w:jc w:val="left"/>
            </w:pPr>
            <w:r>
              <w:t>N/A – this is a new publication</w:t>
            </w:r>
          </w:p>
        </w:tc>
      </w:tr>
      <w:tr w:rsidR="003305AB" w:rsidRPr="003305AB" w14:paraId="27D7DE25" w14:textId="77777777" w:rsidTr="33CCA25C">
        <w:tc>
          <w:tcPr>
            <w:tcW w:w="2943" w:type="dxa"/>
          </w:tcPr>
          <w:p w14:paraId="2F9BC36D" w14:textId="77777777" w:rsidR="003305AB" w:rsidRPr="00E13C64" w:rsidRDefault="003305AB" w:rsidP="00845FBE">
            <w:pPr>
              <w:pStyle w:val="TableBody"/>
              <w:rPr>
                <w:b/>
              </w:rPr>
            </w:pPr>
            <w:r w:rsidRPr="00E13C64">
              <w:rPr>
                <w:b/>
              </w:rPr>
              <w:t xml:space="preserve">Revisions relevant to this </w:t>
            </w:r>
            <w:r w:rsidR="00E014A9" w:rsidRPr="00E13C64">
              <w:rPr>
                <w:b/>
              </w:rPr>
              <w:t>publication</w:t>
            </w:r>
          </w:p>
        </w:tc>
        <w:tc>
          <w:tcPr>
            <w:tcW w:w="7054" w:type="dxa"/>
          </w:tcPr>
          <w:p w14:paraId="05A50C5C" w14:textId="77777777" w:rsidR="00E014A9" w:rsidRPr="00841834" w:rsidRDefault="00C272B4" w:rsidP="00E13C64">
            <w:pPr>
              <w:pStyle w:val="TableBody"/>
              <w:jc w:val="left"/>
            </w:pPr>
            <w:r>
              <w:t>N/A – this is a new publication</w:t>
            </w:r>
          </w:p>
        </w:tc>
      </w:tr>
      <w:tr w:rsidR="003305AB" w:rsidRPr="003305AB" w14:paraId="6F8BD073" w14:textId="77777777" w:rsidTr="33CCA25C">
        <w:tc>
          <w:tcPr>
            <w:tcW w:w="2943" w:type="dxa"/>
          </w:tcPr>
          <w:p w14:paraId="1F71F82D" w14:textId="77777777" w:rsidR="003305AB" w:rsidRPr="00E13C64" w:rsidRDefault="003305AB" w:rsidP="00845FBE">
            <w:pPr>
              <w:pStyle w:val="TableBody"/>
              <w:rPr>
                <w:b/>
              </w:rPr>
            </w:pPr>
            <w:r w:rsidRPr="008B02F6">
              <w:rPr>
                <w:b/>
              </w:rPr>
              <w:t>Concepts and definitions</w:t>
            </w:r>
          </w:p>
        </w:tc>
        <w:tc>
          <w:tcPr>
            <w:tcW w:w="7054" w:type="dxa"/>
          </w:tcPr>
          <w:p w14:paraId="724A9BCE" w14:textId="77777777" w:rsidR="00094D43" w:rsidRPr="00094D43" w:rsidRDefault="00094D43" w:rsidP="00094D43">
            <w:pPr>
              <w:pStyle w:val="Default"/>
              <w:rPr>
                <w:rFonts w:cstheme="minorBidi"/>
                <w:color w:val="262626" w:themeColor="text1" w:themeTint="D9"/>
                <w:spacing w:val="-10"/>
                <w:sz w:val="22"/>
                <w:szCs w:val="22"/>
              </w:rPr>
            </w:pPr>
            <w:r w:rsidRPr="00094D43">
              <w:rPr>
                <w:rFonts w:cstheme="minorBidi"/>
                <w:color w:val="262626" w:themeColor="text1" w:themeTint="D9"/>
                <w:spacing w:val="-10"/>
                <w:sz w:val="22"/>
                <w:szCs w:val="22"/>
              </w:rPr>
              <w:t xml:space="preserve">See </w:t>
            </w:r>
            <w:hyperlink w:anchor="_Methods" w:history="1">
              <w:r w:rsidRPr="00094D43">
                <w:rPr>
                  <w:rStyle w:val="Hyperlink"/>
                  <w:rFonts w:cstheme="minorBidi"/>
                  <w:spacing w:val="-10"/>
                  <w:sz w:val="22"/>
                  <w:szCs w:val="22"/>
                </w:rPr>
                <w:t>Methods</w:t>
              </w:r>
            </w:hyperlink>
            <w:r>
              <w:rPr>
                <w:rFonts w:cstheme="minorBidi"/>
                <w:color w:val="262626" w:themeColor="text1" w:themeTint="D9"/>
                <w:spacing w:val="-10"/>
                <w:sz w:val="22"/>
                <w:szCs w:val="22"/>
              </w:rPr>
              <w:t xml:space="preserve"> </w:t>
            </w:r>
            <w:r w:rsidRPr="00094D43">
              <w:rPr>
                <w:rFonts w:cstheme="minorBidi"/>
                <w:color w:val="262626" w:themeColor="text1" w:themeTint="D9"/>
                <w:spacing w:val="-10"/>
                <w:sz w:val="22"/>
                <w:szCs w:val="22"/>
              </w:rPr>
              <w:t xml:space="preserve">and </w:t>
            </w:r>
            <w:hyperlink w:anchor="_Appendix_1_–" w:history="1">
              <w:r w:rsidRPr="00094D43">
                <w:rPr>
                  <w:rStyle w:val="Hyperlink"/>
                  <w:rFonts w:cstheme="minorBidi"/>
                  <w:spacing w:val="-10"/>
                  <w:sz w:val="22"/>
                  <w:szCs w:val="22"/>
                </w:rPr>
                <w:t>Appendix A1</w:t>
              </w:r>
            </w:hyperlink>
            <w:r w:rsidRPr="00094D43">
              <w:rPr>
                <w:rFonts w:cstheme="minorBidi"/>
                <w:color w:val="262626" w:themeColor="text1" w:themeTint="D9"/>
                <w:spacing w:val="-10"/>
                <w:sz w:val="22"/>
                <w:szCs w:val="22"/>
              </w:rPr>
              <w:t xml:space="preserve">. </w:t>
            </w:r>
          </w:p>
          <w:p w14:paraId="33481649" w14:textId="77777777" w:rsidR="00E014A9" w:rsidRPr="00841834" w:rsidRDefault="00E014A9" w:rsidP="00E13C64">
            <w:pPr>
              <w:pStyle w:val="TableBody"/>
              <w:jc w:val="left"/>
            </w:pPr>
          </w:p>
        </w:tc>
      </w:tr>
      <w:tr w:rsidR="003305AB" w:rsidRPr="003305AB" w14:paraId="107B9B0A" w14:textId="77777777" w:rsidTr="33CCA25C">
        <w:tc>
          <w:tcPr>
            <w:tcW w:w="2943" w:type="dxa"/>
          </w:tcPr>
          <w:p w14:paraId="61C8B520" w14:textId="77777777" w:rsidR="003305AB" w:rsidRPr="00E13C64" w:rsidRDefault="003305AB" w:rsidP="00845FBE">
            <w:pPr>
              <w:pStyle w:val="TableBody"/>
              <w:rPr>
                <w:b/>
              </w:rPr>
            </w:pPr>
            <w:r w:rsidRPr="00E13C64">
              <w:rPr>
                <w:b/>
              </w:rPr>
              <w:t>Relevance and key uses of the statistics</w:t>
            </w:r>
          </w:p>
        </w:tc>
        <w:tc>
          <w:tcPr>
            <w:tcW w:w="7054" w:type="dxa"/>
          </w:tcPr>
          <w:p w14:paraId="6BD97573" w14:textId="2A4FAB08" w:rsidR="003305AB" w:rsidRPr="00841834" w:rsidRDefault="00B04A1E" w:rsidP="005E5D1B">
            <w:pPr>
              <w:pStyle w:val="TableBody"/>
              <w:jc w:val="left"/>
            </w:pPr>
            <w:r>
              <w:t>Providing estimates of covid infection in pregnancy and outcomes for affected mothers and babies. Providing information on Covid-19 vaccination uptake in pregnancy.</w:t>
            </w:r>
          </w:p>
        </w:tc>
      </w:tr>
      <w:tr w:rsidR="003305AB" w:rsidRPr="003305AB" w14:paraId="619FEC94" w14:textId="77777777" w:rsidTr="33CCA25C">
        <w:tc>
          <w:tcPr>
            <w:tcW w:w="2943" w:type="dxa"/>
          </w:tcPr>
          <w:p w14:paraId="70F79596" w14:textId="77777777" w:rsidR="003305AB" w:rsidRPr="00E13C64" w:rsidRDefault="003305AB" w:rsidP="00845FBE">
            <w:pPr>
              <w:pStyle w:val="TableBody"/>
              <w:rPr>
                <w:b/>
              </w:rPr>
            </w:pPr>
            <w:r w:rsidRPr="00E13C64">
              <w:rPr>
                <w:b/>
              </w:rPr>
              <w:t>Accuracy</w:t>
            </w:r>
          </w:p>
        </w:tc>
        <w:tc>
          <w:tcPr>
            <w:tcW w:w="7054" w:type="dxa"/>
          </w:tcPr>
          <w:p w14:paraId="65329C38" w14:textId="33A9802A" w:rsidR="00E014A9" w:rsidRPr="00841834" w:rsidRDefault="005E5D1B" w:rsidP="009869C5">
            <w:pPr>
              <w:pStyle w:val="TableBody"/>
              <w:jc w:val="left"/>
            </w:pPr>
            <w:r>
              <w:t>Although this is the first publication of its kind</w:t>
            </w:r>
            <w:r w:rsidR="009869C5">
              <w:t xml:space="preserve">, the data sources used are long standing </w:t>
            </w:r>
            <w:proofErr w:type="gramStart"/>
            <w:r w:rsidR="009869C5">
              <w:t>population based</w:t>
            </w:r>
            <w:proofErr w:type="gramEnd"/>
            <w:r w:rsidR="009869C5">
              <w:t xml:space="preserve"> datasets that are completed to a high standard. </w:t>
            </w:r>
          </w:p>
        </w:tc>
      </w:tr>
      <w:tr w:rsidR="003305AB" w:rsidRPr="003305AB" w14:paraId="4F888D02" w14:textId="77777777" w:rsidTr="33CCA25C">
        <w:tc>
          <w:tcPr>
            <w:tcW w:w="2943" w:type="dxa"/>
          </w:tcPr>
          <w:p w14:paraId="4F43DA9B" w14:textId="77777777" w:rsidR="003305AB" w:rsidRPr="00566364" w:rsidRDefault="003305AB" w:rsidP="00845FBE">
            <w:pPr>
              <w:pStyle w:val="TableBody"/>
              <w:rPr>
                <w:b/>
                <w:color w:val="FF0000"/>
              </w:rPr>
            </w:pPr>
            <w:r w:rsidRPr="00566364">
              <w:rPr>
                <w:b/>
                <w:color w:val="FF0000"/>
              </w:rPr>
              <w:t>Completeness</w:t>
            </w:r>
          </w:p>
        </w:tc>
        <w:tc>
          <w:tcPr>
            <w:tcW w:w="7054" w:type="dxa"/>
          </w:tcPr>
          <w:p w14:paraId="79265B46" w14:textId="220D1E7B" w:rsidR="003305AB" w:rsidRPr="00841834" w:rsidRDefault="003305AB" w:rsidP="00E13C64">
            <w:pPr>
              <w:pStyle w:val="TableBody"/>
              <w:jc w:val="left"/>
            </w:pPr>
          </w:p>
        </w:tc>
      </w:tr>
      <w:tr w:rsidR="003305AB" w:rsidRPr="003305AB" w14:paraId="23BA1BC8" w14:textId="77777777" w:rsidTr="33CCA25C">
        <w:tc>
          <w:tcPr>
            <w:tcW w:w="2943" w:type="dxa"/>
          </w:tcPr>
          <w:p w14:paraId="449653E0" w14:textId="77777777" w:rsidR="003305AB" w:rsidRPr="00566364" w:rsidRDefault="00E014A9" w:rsidP="00845FBE">
            <w:pPr>
              <w:pStyle w:val="TableBody"/>
              <w:rPr>
                <w:b/>
                <w:color w:val="FF0000"/>
              </w:rPr>
            </w:pPr>
            <w:r w:rsidRPr="00566364">
              <w:rPr>
                <w:b/>
                <w:color w:val="FF0000"/>
              </w:rPr>
              <w:t>Comparability</w:t>
            </w:r>
          </w:p>
        </w:tc>
        <w:tc>
          <w:tcPr>
            <w:tcW w:w="7054" w:type="dxa"/>
          </w:tcPr>
          <w:p w14:paraId="561CA385" w14:textId="4ED3509F" w:rsidR="003305AB" w:rsidRPr="00841834" w:rsidRDefault="003305AB" w:rsidP="00E13C64">
            <w:pPr>
              <w:pStyle w:val="TableBody"/>
              <w:jc w:val="left"/>
            </w:pPr>
          </w:p>
        </w:tc>
      </w:tr>
      <w:tr w:rsidR="003305AB" w:rsidRPr="003305AB" w14:paraId="3DD81550" w14:textId="77777777" w:rsidTr="33CCA25C">
        <w:tc>
          <w:tcPr>
            <w:tcW w:w="2943" w:type="dxa"/>
          </w:tcPr>
          <w:p w14:paraId="35C881CD" w14:textId="77777777" w:rsidR="003305AB" w:rsidRPr="00E13C64" w:rsidRDefault="003305AB" w:rsidP="00845FBE">
            <w:pPr>
              <w:pStyle w:val="TableBody"/>
              <w:rPr>
                <w:b/>
              </w:rPr>
            </w:pPr>
            <w:r w:rsidRPr="00E13C64">
              <w:rPr>
                <w:b/>
              </w:rPr>
              <w:t>Accessibility</w:t>
            </w:r>
          </w:p>
        </w:tc>
        <w:tc>
          <w:tcPr>
            <w:tcW w:w="7054" w:type="dxa"/>
          </w:tcPr>
          <w:p w14:paraId="68286D83" w14:textId="77777777" w:rsidR="00C272B4" w:rsidRDefault="00C272B4" w:rsidP="00C272B4">
            <w:pPr>
              <w:pStyle w:val="Default"/>
              <w:rPr>
                <w:sz w:val="22"/>
              </w:rPr>
            </w:pPr>
            <w:r>
              <w:rPr>
                <w:sz w:val="22"/>
                <w:szCs w:val="22"/>
              </w:rPr>
              <w:t xml:space="preserve">It is the policy of ISD Scotland to make its web sites and products accessible according to </w:t>
            </w:r>
            <w:hyperlink r:id="rId27" w:history="1">
              <w:r w:rsidRPr="00C272B4">
                <w:rPr>
                  <w:rStyle w:val="Hyperlink"/>
                  <w:sz w:val="22"/>
                  <w:szCs w:val="22"/>
                </w:rPr>
                <w:t>published guidelines.</w:t>
              </w:r>
            </w:hyperlink>
            <w:r>
              <w:rPr>
                <w:sz w:val="22"/>
                <w:szCs w:val="22"/>
              </w:rPr>
              <w:t xml:space="preserve"> </w:t>
            </w:r>
          </w:p>
          <w:p w14:paraId="71FE24D6" w14:textId="77777777" w:rsidR="003305AB" w:rsidRPr="00841834" w:rsidRDefault="003305AB" w:rsidP="00E13C64">
            <w:pPr>
              <w:pStyle w:val="TableBody"/>
              <w:jc w:val="left"/>
            </w:pPr>
          </w:p>
        </w:tc>
      </w:tr>
      <w:tr w:rsidR="003305AB" w:rsidRPr="003305AB" w14:paraId="4021338E" w14:textId="77777777" w:rsidTr="33CCA25C">
        <w:tc>
          <w:tcPr>
            <w:tcW w:w="2943" w:type="dxa"/>
          </w:tcPr>
          <w:p w14:paraId="25B66360" w14:textId="77777777" w:rsidR="003305AB" w:rsidRPr="00E13C64" w:rsidRDefault="003305AB" w:rsidP="00845FBE">
            <w:pPr>
              <w:pStyle w:val="TableBody"/>
              <w:rPr>
                <w:b/>
              </w:rPr>
            </w:pPr>
            <w:r w:rsidRPr="00E13C64">
              <w:rPr>
                <w:b/>
              </w:rPr>
              <w:t>Coherence and clarity</w:t>
            </w:r>
          </w:p>
        </w:tc>
        <w:tc>
          <w:tcPr>
            <w:tcW w:w="7054" w:type="dxa"/>
          </w:tcPr>
          <w:p w14:paraId="1999E635" w14:textId="2BF1AC5A" w:rsidR="003305AB" w:rsidRPr="00841834" w:rsidRDefault="5C48B205" w:rsidP="33CCA25C">
            <w:pPr>
              <w:pStyle w:val="Default"/>
              <w:rPr>
                <w:i/>
                <w:iCs/>
                <w:color w:val="FF0000"/>
                <w:sz w:val="22"/>
                <w:szCs w:val="22"/>
              </w:rPr>
            </w:pPr>
            <w:r w:rsidRPr="33CCA25C">
              <w:rPr>
                <w:sz w:val="22"/>
                <w:szCs w:val="22"/>
              </w:rPr>
              <w:t xml:space="preserve">Tables and charts </w:t>
            </w:r>
            <w:r w:rsidR="09EA332B" w:rsidRPr="33CCA25C">
              <w:rPr>
                <w:sz w:val="22"/>
                <w:szCs w:val="22"/>
              </w:rPr>
              <w:t xml:space="preserve">of published data </w:t>
            </w:r>
            <w:r w:rsidRPr="33CCA25C">
              <w:rPr>
                <w:sz w:val="22"/>
                <w:szCs w:val="22"/>
              </w:rPr>
              <w:t xml:space="preserve">are accessible via the </w:t>
            </w:r>
            <w:r w:rsidR="09EA332B" w:rsidRPr="33CCA25C">
              <w:rPr>
                <w:sz w:val="22"/>
                <w:szCs w:val="22"/>
              </w:rPr>
              <w:t>PHS website</w:t>
            </w:r>
            <w:r w:rsidR="024768C3" w:rsidRPr="33CCA25C">
              <w:rPr>
                <w:sz w:val="22"/>
                <w:szCs w:val="22"/>
              </w:rPr>
              <w:t xml:space="preserve"> </w:t>
            </w:r>
            <w:hyperlink r:id="rId28">
              <w:r w:rsidR="024768C3" w:rsidRPr="33CCA25C">
                <w:rPr>
                  <w:rStyle w:val="Hyperlink"/>
                  <w:sz w:val="22"/>
                  <w:szCs w:val="22"/>
                </w:rPr>
                <w:t>https://publichealthscotland.scot/publications/show-all-releases?id=20580</w:t>
              </w:r>
            </w:hyperlink>
            <w:r w:rsidR="024768C3" w:rsidRPr="33CCA25C">
              <w:rPr>
                <w:sz w:val="22"/>
                <w:szCs w:val="22"/>
              </w:rPr>
              <w:t xml:space="preserve"> </w:t>
            </w:r>
            <w:r w:rsidR="09EA332B" w:rsidRPr="33CCA25C">
              <w:rPr>
                <w:color w:val="auto"/>
                <w:sz w:val="22"/>
                <w:szCs w:val="22"/>
                <w:highlight w:val="yellow"/>
              </w:rPr>
              <w:t xml:space="preserve">The </w:t>
            </w:r>
            <w:r w:rsidR="447CAB41" w:rsidRPr="33CCA25C">
              <w:rPr>
                <w:color w:val="auto"/>
                <w:sz w:val="22"/>
                <w:szCs w:val="22"/>
                <w:highlight w:val="yellow"/>
              </w:rPr>
              <w:t xml:space="preserve">final version of the </w:t>
            </w:r>
            <w:r w:rsidR="09EA332B" w:rsidRPr="33CCA25C">
              <w:rPr>
                <w:color w:val="auto"/>
                <w:sz w:val="22"/>
                <w:szCs w:val="22"/>
                <w:highlight w:val="yellow"/>
              </w:rPr>
              <w:t>dataset is archived and held  in the EDRIS safe haven</w:t>
            </w:r>
            <w:r w:rsidR="09EA332B" w:rsidRPr="33CCA25C">
              <w:rPr>
                <w:color w:val="auto"/>
                <w:sz w:val="22"/>
                <w:szCs w:val="22"/>
              </w:rPr>
              <w:t xml:space="preserve"> </w:t>
            </w:r>
            <w:r w:rsidR="09EA332B" w:rsidRPr="33CCA25C">
              <w:rPr>
                <w:i/>
                <w:iCs/>
                <w:color w:val="auto"/>
                <w:sz w:val="22"/>
                <w:szCs w:val="22"/>
              </w:rPr>
              <w:t xml:space="preserve"> </w:t>
            </w:r>
          </w:p>
        </w:tc>
      </w:tr>
      <w:tr w:rsidR="003305AB" w:rsidRPr="003305AB" w14:paraId="3EDDC37C" w14:textId="77777777" w:rsidTr="33CCA25C">
        <w:tc>
          <w:tcPr>
            <w:tcW w:w="2943" w:type="dxa"/>
          </w:tcPr>
          <w:p w14:paraId="54C3A02F" w14:textId="77777777" w:rsidR="003305AB" w:rsidRPr="00E13C64" w:rsidRDefault="003305AB" w:rsidP="00845FBE">
            <w:pPr>
              <w:pStyle w:val="TableBody"/>
              <w:rPr>
                <w:b/>
              </w:rPr>
            </w:pPr>
            <w:r w:rsidRPr="00E13C64">
              <w:rPr>
                <w:b/>
              </w:rPr>
              <w:t>Value type and unit of measurement</w:t>
            </w:r>
          </w:p>
        </w:tc>
        <w:tc>
          <w:tcPr>
            <w:tcW w:w="7054" w:type="dxa"/>
          </w:tcPr>
          <w:p w14:paraId="6FE4FD7E" w14:textId="7DD02D4E" w:rsidR="00E014A9" w:rsidRPr="00841834" w:rsidRDefault="00E014A9" w:rsidP="00E13C64">
            <w:pPr>
              <w:pStyle w:val="TableBody"/>
              <w:jc w:val="left"/>
            </w:pPr>
          </w:p>
        </w:tc>
      </w:tr>
      <w:tr w:rsidR="003305AB" w:rsidRPr="003305AB" w14:paraId="7F9A9818" w14:textId="77777777" w:rsidTr="33CCA25C">
        <w:tc>
          <w:tcPr>
            <w:tcW w:w="2943" w:type="dxa"/>
          </w:tcPr>
          <w:p w14:paraId="5CA13780" w14:textId="77777777" w:rsidR="003305AB" w:rsidRPr="00C272B4" w:rsidRDefault="003305AB" w:rsidP="00845FBE">
            <w:pPr>
              <w:pStyle w:val="TableBody"/>
              <w:rPr>
                <w:b/>
                <w:highlight w:val="yellow"/>
              </w:rPr>
            </w:pPr>
            <w:r w:rsidRPr="008B02F6">
              <w:rPr>
                <w:b/>
              </w:rPr>
              <w:t>Disclosure</w:t>
            </w:r>
          </w:p>
        </w:tc>
        <w:tc>
          <w:tcPr>
            <w:tcW w:w="7054" w:type="dxa"/>
          </w:tcPr>
          <w:p w14:paraId="2FDAFFF8" w14:textId="77777777" w:rsidR="003305AB" w:rsidRPr="008B02F6" w:rsidRDefault="008B02F6" w:rsidP="008B02F6">
            <w:pPr>
              <w:pStyle w:val="Default"/>
              <w:rPr>
                <w:sz w:val="23"/>
                <w:szCs w:val="23"/>
              </w:rPr>
            </w:pPr>
            <w:r w:rsidRPr="001D2DDE">
              <w:rPr>
                <w:rFonts w:cstheme="minorBidi"/>
                <w:color w:val="262626" w:themeColor="text1" w:themeTint="D9"/>
                <w:spacing w:val="-10"/>
                <w:sz w:val="22"/>
                <w:szCs w:val="22"/>
              </w:rPr>
              <w:t xml:space="preserve">The </w:t>
            </w:r>
            <w:hyperlink r:id="rId29" w:history="1">
              <w:r w:rsidRPr="001D2DDE">
                <w:rPr>
                  <w:rStyle w:val="Hyperlink"/>
                  <w:rFonts w:cstheme="minorBidi"/>
                  <w:spacing w:val="-10"/>
                  <w:sz w:val="22"/>
                  <w:szCs w:val="22"/>
                </w:rPr>
                <w:t>ISD protocol on Statistical Disclosure Protocol</w:t>
              </w:r>
            </w:hyperlink>
            <w:r w:rsidRPr="001D2DDE">
              <w:rPr>
                <w:rFonts w:cstheme="minorBidi"/>
                <w:color w:val="262626" w:themeColor="text1" w:themeTint="D9"/>
                <w:spacing w:val="-10"/>
                <w:sz w:val="22"/>
                <w:szCs w:val="22"/>
              </w:rPr>
              <w:t xml:space="preserve"> is </w:t>
            </w:r>
            <w:commentRangeStart w:id="83"/>
            <w:r w:rsidRPr="001D2DDE">
              <w:rPr>
                <w:rFonts w:cstheme="minorBidi"/>
                <w:color w:val="262626" w:themeColor="text1" w:themeTint="D9"/>
                <w:spacing w:val="-10"/>
                <w:sz w:val="22"/>
                <w:szCs w:val="22"/>
              </w:rPr>
              <w:t>followed</w:t>
            </w:r>
            <w:commentRangeEnd w:id="83"/>
            <w:r w:rsidR="00E8541A">
              <w:rPr>
                <w:rStyle w:val="CommentReference"/>
                <w:rFonts w:cstheme="minorBidi"/>
                <w:color w:val="0D0D0D" w:themeColor="text1" w:themeTint="F2"/>
              </w:rPr>
              <w:commentReference w:id="83"/>
            </w:r>
            <w:r w:rsidRPr="001D2DDE">
              <w:rPr>
                <w:rFonts w:cstheme="minorBidi"/>
                <w:color w:val="262626" w:themeColor="text1" w:themeTint="D9"/>
                <w:spacing w:val="-10"/>
                <w:sz w:val="22"/>
                <w:szCs w:val="22"/>
              </w:rPr>
              <w:t>.</w:t>
            </w:r>
            <w:r>
              <w:rPr>
                <w:sz w:val="23"/>
                <w:szCs w:val="23"/>
              </w:rPr>
              <w:t xml:space="preserve"> </w:t>
            </w:r>
          </w:p>
        </w:tc>
      </w:tr>
      <w:tr w:rsidR="003305AB" w:rsidRPr="003305AB" w14:paraId="64942E1E" w14:textId="77777777" w:rsidTr="33CCA25C">
        <w:tc>
          <w:tcPr>
            <w:tcW w:w="2943" w:type="dxa"/>
          </w:tcPr>
          <w:p w14:paraId="68C9CA1A" w14:textId="77777777" w:rsidR="003305AB" w:rsidRPr="00E13C64" w:rsidRDefault="003305AB" w:rsidP="00845FBE">
            <w:pPr>
              <w:pStyle w:val="TableBody"/>
              <w:rPr>
                <w:b/>
              </w:rPr>
            </w:pPr>
            <w:r w:rsidRPr="00E13C64">
              <w:rPr>
                <w:b/>
              </w:rPr>
              <w:t>Official Statistics designation</w:t>
            </w:r>
          </w:p>
        </w:tc>
        <w:tc>
          <w:tcPr>
            <w:tcW w:w="7054" w:type="dxa"/>
          </w:tcPr>
          <w:p w14:paraId="205B2B2D" w14:textId="77777777" w:rsidR="003305AB" w:rsidRPr="00841834" w:rsidRDefault="00C272B4" w:rsidP="00E13C64">
            <w:pPr>
              <w:pStyle w:val="TableBody"/>
              <w:jc w:val="left"/>
            </w:pPr>
            <w:r>
              <w:t>Official Statistics</w:t>
            </w:r>
          </w:p>
        </w:tc>
      </w:tr>
      <w:tr w:rsidR="003305AB" w:rsidRPr="003305AB" w14:paraId="45ADE701" w14:textId="77777777" w:rsidTr="33CCA25C">
        <w:tc>
          <w:tcPr>
            <w:tcW w:w="2943" w:type="dxa"/>
          </w:tcPr>
          <w:p w14:paraId="23BA2DC3" w14:textId="77777777" w:rsidR="003305AB" w:rsidRPr="00E13C64" w:rsidRDefault="003305AB" w:rsidP="00845FBE">
            <w:pPr>
              <w:pStyle w:val="TableBody"/>
              <w:rPr>
                <w:b/>
              </w:rPr>
            </w:pPr>
            <w:r w:rsidRPr="00E13C64">
              <w:rPr>
                <w:b/>
              </w:rPr>
              <w:lastRenderedPageBreak/>
              <w:t>UK Statistics Authority Assessment</w:t>
            </w:r>
          </w:p>
        </w:tc>
        <w:tc>
          <w:tcPr>
            <w:tcW w:w="7054" w:type="dxa"/>
          </w:tcPr>
          <w:p w14:paraId="387A44CB" w14:textId="77777777" w:rsidR="003305AB" w:rsidRPr="00841834" w:rsidRDefault="00C272B4" w:rsidP="00D3277C">
            <w:pPr>
              <w:pStyle w:val="Default"/>
            </w:pPr>
            <w:r>
              <w:rPr>
                <w:sz w:val="22"/>
                <w:szCs w:val="22"/>
              </w:rPr>
              <w:t xml:space="preserve">These statistics have not been submitted for assessment by the UK statistics Authority. </w:t>
            </w:r>
          </w:p>
        </w:tc>
      </w:tr>
      <w:tr w:rsidR="003305AB" w:rsidRPr="003305AB" w14:paraId="2A44993F" w14:textId="77777777" w:rsidTr="33CCA25C">
        <w:tc>
          <w:tcPr>
            <w:tcW w:w="2943" w:type="dxa"/>
          </w:tcPr>
          <w:p w14:paraId="3B83E13D" w14:textId="77777777" w:rsidR="003305AB" w:rsidRPr="00E13C64" w:rsidRDefault="003305AB" w:rsidP="00845FBE">
            <w:pPr>
              <w:pStyle w:val="TableBody"/>
              <w:rPr>
                <w:b/>
              </w:rPr>
            </w:pPr>
            <w:r w:rsidRPr="00E13C64">
              <w:rPr>
                <w:b/>
              </w:rPr>
              <w:t>Last published</w:t>
            </w:r>
          </w:p>
        </w:tc>
        <w:tc>
          <w:tcPr>
            <w:tcW w:w="7054" w:type="dxa"/>
          </w:tcPr>
          <w:p w14:paraId="4D64ACC3" w14:textId="77777777" w:rsidR="003305AB" w:rsidRPr="00841834" w:rsidRDefault="00C272B4" w:rsidP="00E13C64">
            <w:pPr>
              <w:pStyle w:val="TableBody"/>
              <w:jc w:val="left"/>
            </w:pPr>
            <w:r>
              <w:t>N/A</w:t>
            </w:r>
          </w:p>
        </w:tc>
      </w:tr>
      <w:tr w:rsidR="003305AB" w:rsidRPr="003305AB" w14:paraId="4B6E2197" w14:textId="77777777" w:rsidTr="33CCA25C">
        <w:tc>
          <w:tcPr>
            <w:tcW w:w="2943" w:type="dxa"/>
          </w:tcPr>
          <w:p w14:paraId="24B7C8A6" w14:textId="77777777" w:rsidR="003305AB" w:rsidRPr="00E13C64" w:rsidRDefault="003305AB" w:rsidP="00845FBE">
            <w:pPr>
              <w:pStyle w:val="TableBody"/>
              <w:rPr>
                <w:b/>
              </w:rPr>
            </w:pPr>
            <w:r w:rsidRPr="00E13C64">
              <w:rPr>
                <w:b/>
              </w:rPr>
              <w:t>Next published</w:t>
            </w:r>
          </w:p>
        </w:tc>
        <w:tc>
          <w:tcPr>
            <w:tcW w:w="7054" w:type="dxa"/>
          </w:tcPr>
          <w:p w14:paraId="39995C13" w14:textId="3666F5D5" w:rsidR="003305AB" w:rsidRPr="00841834" w:rsidRDefault="00E8541A" w:rsidP="00C272B4">
            <w:pPr>
              <w:pStyle w:val="TableBody"/>
              <w:jc w:val="left"/>
            </w:pPr>
            <w:r>
              <w:t>NA</w:t>
            </w:r>
          </w:p>
        </w:tc>
      </w:tr>
      <w:tr w:rsidR="003305AB" w:rsidRPr="003305AB" w14:paraId="13462D05" w14:textId="77777777" w:rsidTr="33CCA25C">
        <w:tc>
          <w:tcPr>
            <w:tcW w:w="2943" w:type="dxa"/>
          </w:tcPr>
          <w:p w14:paraId="5B0B6BC8" w14:textId="77777777" w:rsidR="003305AB" w:rsidRPr="00E13C64" w:rsidRDefault="003305AB" w:rsidP="00845FBE">
            <w:pPr>
              <w:pStyle w:val="TableBody"/>
              <w:rPr>
                <w:b/>
              </w:rPr>
            </w:pPr>
            <w:r w:rsidRPr="00E13C64">
              <w:rPr>
                <w:b/>
              </w:rPr>
              <w:t>Date of first publication</w:t>
            </w:r>
          </w:p>
        </w:tc>
        <w:tc>
          <w:tcPr>
            <w:tcW w:w="7054" w:type="dxa"/>
          </w:tcPr>
          <w:p w14:paraId="6032ADE6" w14:textId="26F1C6D2" w:rsidR="00E014A9" w:rsidRPr="00841834" w:rsidRDefault="00E014A9" w:rsidP="00E13C64">
            <w:pPr>
              <w:pStyle w:val="TableBody"/>
              <w:jc w:val="left"/>
            </w:pPr>
          </w:p>
        </w:tc>
      </w:tr>
      <w:tr w:rsidR="003305AB" w:rsidRPr="003305AB" w14:paraId="2858EEAC" w14:textId="77777777" w:rsidTr="33CCA25C">
        <w:tc>
          <w:tcPr>
            <w:tcW w:w="2943" w:type="dxa"/>
          </w:tcPr>
          <w:p w14:paraId="0639D1D7" w14:textId="77777777" w:rsidR="003305AB" w:rsidRPr="00E13C64" w:rsidRDefault="003305AB" w:rsidP="00845FBE">
            <w:pPr>
              <w:pStyle w:val="TableBody"/>
              <w:rPr>
                <w:b/>
              </w:rPr>
            </w:pPr>
            <w:r w:rsidRPr="00E13C64">
              <w:rPr>
                <w:b/>
              </w:rPr>
              <w:t>Help email</w:t>
            </w:r>
          </w:p>
        </w:tc>
        <w:tc>
          <w:tcPr>
            <w:tcW w:w="7054" w:type="dxa"/>
          </w:tcPr>
          <w:p w14:paraId="7333E158" w14:textId="56FBD5F8" w:rsidR="003305AB" w:rsidRPr="00843CF5" w:rsidRDefault="00E8541A" w:rsidP="00E13C64">
            <w:pPr>
              <w:pStyle w:val="TableBody"/>
              <w:jc w:val="left"/>
            </w:pPr>
            <w:proofErr w:type="spellStart"/>
            <w:r>
              <w:t>phs.COPS@phs.scot</w:t>
            </w:r>
            <w:proofErr w:type="spellEnd"/>
          </w:p>
        </w:tc>
      </w:tr>
      <w:tr w:rsidR="003305AB" w:rsidRPr="007422D4" w14:paraId="54B4EB8E" w14:textId="77777777" w:rsidTr="33CCA25C">
        <w:tc>
          <w:tcPr>
            <w:tcW w:w="2943" w:type="dxa"/>
          </w:tcPr>
          <w:p w14:paraId="76C90024" w14:textId="77777777" w:rsidR="003305AB" w:rsidRPr="00E13C64" w:rsidRDefault="003305AB" w:rsidP="00845FBE">
            <w:pPr>
              <w:pStyle w:val="TableBody"/>
              <w:rPr>
                <w:b/>
              </w:rPr>
            </w:pPr>
            <w:r w:rsidRPr="00E13C64">
              <w:rPr>
                <w:b/>
              </w:rPr>
              <w:t>Date form completed</w:t>
            </w:r>
          </w:p>
        </w:tc>
        <w:tc>
          <w:tcPr>
            <w:tcW w:w="7054" w:type="dxa"/>
          </w:tcPr>
          <w:p w14:paraId="1817661B" w14:textId="0A7E655F" w:rsidR="003305AB" w:rsidRPr="00841834" w:rsidRDefault="003305AB" w:rsidP="00525015">
            <w:pPr>
              <w:pStyle w:val="TableBody"/>
              <w:jc w:val="left"/>
            </w:pPr>
          </w:p>
        </w:tc>
      </w:tr>
    </w:tbl>
    <w:p w14:paraId="3BBD86F2" w14:textId="77777777" w:rsidR="00585C6B" w:rsidRDefault="00585C6B" w:rsidP="00F16ADE"/>
    <w:p w14:paraId="7AC3E04A" w14:textId="77777777" w:rsidR="002D3022" w:rsidRDefault="3AE7CDB3" w:rsidP="00585C6B">
      <w:pPr>
        <w:pStyle w:val="Heading2"/>
        <w:pageBreakBefore/>
      </w:pPr>
      <w:bookmarkStart w:id="84" w:name="_Toc112812767"/>
      <w:r>
        <w:lastRenderedPageBreak/>
        <w:t xml:space="preserve">Appendix 4 – </w:t>
      </w:r>
      <w:r w:rsidRPr="33CCA25C">
        <w:rPr>
          <w:highlight w:val="yellow"/>
          <w:rPrChange w:id="85" w:author="Bob Taylor" w:date="2022-09-23T13:34:00Z">
            <w:rPr/>
          </w:rPrChange>
        </w:rPr>
        <w:t>ISD</w:t>
      </w:r>
      <w:r w:rsidR="5B846DA9">
        <w:t xml:space="preserve"> and Official Statistics</w:t>
      </w:r>
      <w:bookmarkEnd w:id="84"/>
    </w:p>
    <w:p w14:paraId="47806960" w14:textId="77777777" w:rsidR="00845FBE" w:rsidRDefault="00845FBE" w:rsidP="002D3022">
      <w:pPr>
        <w:rPr>
          <w:b/>
        </w:rPr>
      </w:pPr>
    </w:p>
    <w:p w14:paraId="24575055" w14:textId="77777777" w:rsidR="002D3022" w:rsidRPr="002D3022" w:rsidRDefault="00F16ADE" w:rsidP="002D3022">
      <w:pPr>
        <w:rPr>
          <w:b/>
        </w:rPr>
      </w:pPr>
      <w:r>
        <w:rPr>
          <w:b/>
        </w:rPr>
        <w:t>About ISD</w:t>
      </w:r>
    </w:p>
    <w:p w14:paraId="44B19928" w14:textId="77777777" w:rsidR="00F16ADE" w:rsidRPr="002B51AF" w:rsidRDefault="00F16ADE" w:rsidP="00D3277C">
      <w:r w:rsidRPr="00452887">
        <w:t xml:space="preserve">Scotland has some of the best health service data in the world combining high quality, consistency, national coverage and the ability to link data to allow </w:t>
      </w:r>
      <w:proofErr w:type="gramStart"/>
      <w:r w:rsidRPr="00452887">
        <w:t>patient based</w:t>
      </w:r>
      <w:proofErr w:type="gramEnd"/>
      <w:r w:rsidRPr="00452887">
        <w:t xml:space="preserve"> analysis and follow up.</w:t>
      </w:r>
    </w:p>
    <w:p w14:paraId="6C4D69EC" w14:textId="01C22525" w:rsidR="00F16ADE" w:rsidRDefault="32A0CF49" w:rsidP="00D3277C">
      <w:r>
        <w:t>Information Services Division (ISD) is a business operating unit of NHS National Services Scotland and has been in existence for over 40 years. We are an essential support service to NHS</w:t>
      </w:r>
      <w:ins w:id="86" w:author="Emily Moore" w:date="2022-08-29T13:49:00Z">
        <w:r w:rsidR="6BE173CC">
          <w:t xml:space="preserve"> </w:t>
        </w:r>
      </w:ins>
      <w:r>
        <w:t>Scotland and the Scottish Government and others, responsive to the needs of NHS</w:t>
      </w:r>
      <w:ins w:id="87" w:author="Emily Moore" w:date="2022-08-29T13:49:00Z">
        <w:r w:rsidR="0608FEB5">
          <w:t xml:space="preserve"> </w:t>
        </w:r>
      </w:ins>
      <w:r>
        <w:t>Scotland as the delivery of health and social care evolves.</w:t>
      </w:r>
    </w:p>
    <w:p w14:paraId="70E56D21" w14:textId="77777777" w:rsidR="00F16ADE" w:rsidRDefault="00F16ADE" w:rsidP="00D3277C">
      <w:r w:rsidRPr="009652BF">
        <w:rPr>
          <w:rStyle w:val="StyleBold"/>
        </w:rPr>
        <w:t>Purpose:</w:t>
      </w:r>
      <w:r>
        <w:t xml:space="preserve"> To deliver effective national and specialist intelligence services to improve the health and wellbeing of people in Scotland.</w:t>
      </w:r>
    </w:p>
    <w:p w14:paraId="2C98887F" w14:textId="77777777" w:rsidR="00F16ADE" w:rsidRDefault="00F16ADE" w:rsidP="00D3277C">
      <w:r w:rsidRPr="009652BF">
        <w:rPr>
          <w:rStyle w:val="StyleBold"/>
        </w:rPr>
        <w:t>Mission:</w:t>
      </w:r>
      <w:r>
        <w:t xml:space="preserve"> Better Information, Better Decisions, Better Health</w:t>
      </w:r>
    </w:p>
    <w:p w14:paraId="72B92D33" w14:textId="77777777" w:rsidR="002D3022" w:rsidRDefault="00F16ADE" w:rsidP="00D3277C">
      <w:r w:rsidRPr="009652BF">
        <w:rPr>
          <w:rStyle w:val="StyleBold"/>
        </w:rPr>
        <w:t>Vision:</w:t>
      </w:r>
      <w:r>
        <w:t xml:space="preserve"> To be a valued partner in improving health and wellbeing in Scotland by providing a world class intelligence service.</w:t>
      </w:r>
    </w:p>
    <w:p w14:paraId="4507FF27" w14:textId="77777777" w:rsidR="00845FBE" w:rsidRDefault="00845FBE" w:rsidP="002D3022">
      <w:pPr>
        <w:rPr>
          <w:b/>
        </w:rPr>
      </w:pPr>
    </w:p>
    <w:p w14:paraId="5ED45E4C" w14:textId="77777777" w:rsidR="002D3022" w:rsidRDefault="002D3022" w:rsidP="002D3022">
      <w:pPr>
        <w:rPr>
          <w:b/>
        </w:rPr>
      </w:pPr>
      <w:r w:rsidRPr="002D3022">
        <w:rPr>
          <w:b/>
        </w:rPr>
        <w:t>Official Statistics</w:t>
      </w:r>
    </w:p>
    <w:p w14:paraId="14326F5D" w14:textId="77777777" w:rsidR="00F16ADE" w:rsidRDefault="00F16ADE" w:rsidP="00F16ADE">
      <w:r>
        <w:t xml:space="preserve">Information Services Division (ISD) is the principal and authoritative source of statistics on health and care services in Scotland. ISD is designated by legislation as a producer of ‘Official Statistics’. Our official statistics publications are produced to a high professional standard and comply with the Code of Practice for Official Statistics. The Code of Practice is produced and monitored by the UK Statistics Authority which is independent of Government. Under the Code of Practice, the format, </w:t>
      </w:r>
      <w:proofErr w:type="gramStart"/>
      <w:r>
        <w:t>content</w:t>
      </w:r>
      <w:proofErr w:type="gramEnd"/>
      <w:r>
        <w:t xml:space="preserve"> and timing of statistics publications are the responsibility of professional staff working within ISD. </w:t>
      </w:r>
    </w:p>
    <w:p w14:paraId="6DE70FE2" w14:textId="77777777" w:rsidR="00F16ADE" w:rsidRDefault="00F16ADE" w:rsidP="00F16ADE">
      <w:r>
        <w:t>ISD’s statistical publications are currently classified as one of the following:</w:t>
      </w:r>
    </w:p>
    <w:p w14:paraId="54594DC8" w14:textId="4DF7688B" w:rsidR="00F16ADE" w:rsidRDefault="32A0CF49" w:rsidP="00F16ADE">
      <w:pPr>
        <w:pStyle w:val="ListBullet"/>
      </w:pPr>
      <w:r>
        <w:t>National Statistics (</w:t>
      </w:r>
      <w:proofErr w:type="gramStart"/>
      <w:r w:rsidR="64D3D7B4">
        <w:t>i.e.</w:t>
      </w:r>
      <w:proofErr w:type="gramEnd"/>
      <w:r>
        <w:t xml:space="preserve"> assessed by the UK Statistics Authority as complying with the Code of Practice)</w:t>
      </w:r>
    </w:p>
    <w:p w14:paraId="0109D517" w14:textId="4A678DEA" w:rsidR="00F16ADE" w:rsidRDefault="32A0CF49" w:rsidP="00F16ADE">
      <w:pPr>
        <w:pStyle w:val="ListBullet"/>
      </w:pPr>
      <w:r>
        <w:t>National Statistics (</w:t>
      </w:r>
      <w:proofErr w:type="gramStart"/>
      <w:r w:rsidR="3403F2F9">
        <w:t>i.e.</w:t>
      </w:r>
      <w:proofErr w:type="gramEnd"/>
      <w:r>
        <w:t xml:space="preserve"> legacy, still to be assessed by the UK Statistics Authority)</w:t>
      </w:r>
    </w:p>
    <w:p w14:paraId="71408841" w14:textId="12261542" w:rsidR="00F16ADE" w:rsidRDefault="32A0CF49" w:rsidP="00F16ADE">
      <w:pPr>
        <w:pStyle w:val="ListBullet"/>
      </w:pPr>
      <w:r>
        <w:t>Official Statistics (</w:t>
      </w:r>
      <w:proofErr w:type="gramStart"/>
      <w:r w:rsidR="1EC07513">
        <w:t>i.e.</w:t>
      </w:r>
      <w:proofErr w:type="gramEnd"/>
      <w:r>
        <w:t xml:space="preserve"> still to be assessed by the UK Statistics Authority)</w:t>
      </w:r>
    </w:p>
    <w:p w14:paraId="53B80898" w14:textId="77777777" w:rsidR="00F16ADE" w:rsidRDefault="00A2547B" w:rsidP="00F16ADE">
      <w:pPr>
        <w:pStyle w:val="ListBullet"/>
      </w:pPr>
      <w:r>
        <w:t>O</w:t>
      </w:r>
      <w:r w:rsidR="00F16ADE">
        <w:t>ther (not Official Statistics)</w:t>
      </w:r>
    </w:p>
    <w:p w14:paraId="562E92A6" w14:textId="77777777" w:rsidR="00F16ADE" w:rsidRPr="00D51BFA" w:rsidRDefault="00F16ADE" w:rsidP="002D3022">
      <w:r>
        <w:t xml:space="preserve">Further information on ISD’s statistics, including compliance with the Code of Practice for Official Statistics, and on the UK Statistics Authority, is available on the </w:t>
      </w:r>
      <w:hyperlink r:id="rId30" w:history="1">
        <w:r w:rsidRPr="00845FBE">
          <w:rPr>
            <w:rStyle w:val="hyperlinkChar"/>
          </w:rPr>
          <w:t>ISD website</w:t>
        </w:r>
      </w:hyperlink>
      <w:r w:rsidRPr="00845FBE">
        <w:rPr>
          <w:rStyle w:val="hyperlinkChar"/>
        </w:rPr>
        <w:t>.</w:t>
      </w:r>
      <w:r>
        <w:t xml:space="preserve"> </w:t>
      </w:r>
    </w:p>
    <w:p w14:paraId="53BCC591" w14:textId="77777777" w:rsidR="007F0288" w:rsidRPr="007422D4" w:rsidRDefault="007F0288" w:rsidP="002D3022"/>
    <w:sectPr w:rsidR="007F0288" w:rsidRPr="007422D4" w:rsidSect="00E13C64">
      <w:headerReference w:type="default" r:id="rId31"/>
      <w:footerReference w:type="default" r:id="rId32"/>
      <w:pgSz w:w="11906" w:h="16838"/>
      <w:pgMar w:top="1418" w:right="1133" w:bottom="1134" w:left="851" w:header="0" w:footer="39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Bob Taylor" w:date="2022-09-23T13:42:00Z" w:initials="BT">
    <w:p w14:paraId="4AEBDD99" w14:textId="2758AE7E" w:rsidR="0ADEA584" w:rsidRDefault="0ADEA584">
      <w:pPr>
        <w:pStyle w:val="CommentText"/>
      </w:pPr>
      <w:r>
        <w:t>this kind of sounds like it only captures pregnancies that are nearly complete (ie it captures all current 8 month pregnancies or something). Maybe rephrase to "a near-complete record of pregnancies"</w:t>
      </w:r>
      <w:r>
        <w:rPr>
          <w:rStyle w:val="CommentReference"/>
        </w:rPr>
        <w:annotationRef/>
      </w:r>
      <w:r>
        <w:rPr>
          <w:rStyle w:val="CommentReference"/>
        </w:rPr>
        <w:annotationRef/>
      </w:r>
    </w:p>
  </w:comment>
  <w:comment w:id="20" w:author="Bob Taylor" w:date="2022-09-23T13:54:00Z" w:initials="BT">
    <w:p w14:paraId="71E60C36" w14:textId="2AADC1F9" w:rsidR="33CCA25C" w:rsidRDefault="33CCA25C">
      <w:pPr>
        <w:pStyle w:val="CommentText"/>
      </w:pPr>
      <w:r>
        <w:t>maybe specify "COVID-19 shielding list" or similar?</w:t>
      </w:r>
      <w:r>
        <w:rPr>
          <w:rStyle w:val="CommentReference"/>
        </w:rPr>
        <w:annotationRef/>
      </w:r>
    </w:p>
  </w:comment>
  <w:comment w:id="22" w:author="Bob Taylor" w:date="2022-09-23T14:00:00Z" w:initials="BT">
    <w:p w14:paraId="6E298009" w14:textId="66D9011B" w:rsidR="33CCA25C" w:rsidRDefault="33CCA25C">
      <w:pPr>
        <w:pStyle w:val="CommentText"/>
      </w:pPr>
      <w:r>
        <w:t xml:space="preserve">"pregnancies" maybe better? "case" could be confused with e.g. COVID </w:t>
      </w:r>
      <w:r>
        <w:rPr>
          <w:rStyle w:val="CommentReference"/>
        </w:rPr>
        <w:annotationRef/>
      </w:r>
    </w:p>
  </w:comment>
  <w:comment w:id="23" w:author="Emily Moore" w:date="2022-06-13T16:18:00Z" w:initials="EM">
    <w:p w14:paraId="26980A76" w14:textId="15D7BB36" w:rsidR="00AD08E8" w:rsidRDefault="00AD08E8">
      <w:pPr>
        <w:pStyle w:val="CommentText"/>
      </w:pPr>
      <w:r>
        <w:rPr>
          <w:rStyle w:val="CommentReference"/>
        </w:rPr>
        <w:annotationRef/>
      </w:r>
      <w:r>
        <w:t>We need to explain/justify why 83 days was chosen for this and other grouping rules</w:t>
      </w:r>
      <w:r>
        <w:rPr>
          <w:rStyle w:val="CommentReference"/>
        </w:rPr>
        <w:annotationRef/>
      </w:r>
    </w:p>
  </w:comment>
  <w:comment w:id="24" w:author="Jade Carruthers" w:date="2022-08-19T10:53:00Z" w:initials="JC">
    <w:p w14:paraId="59317C0B" w14:textId="77777777" w:rsidR="00493A7B" w:rsidRDefault="00493A7B" w:rsidP="009D02C5">
      <w:pPr>
        <w:pStyle w:val="CommentText"/>
      </w:pPr>
      <w:r>
        <w:rPr>
          <w:rStyle w:val="CommentReference"/>
        </w:rPr>
        <w:annotationRef/>
      </w:r>
      <w:r>
        <w:t xml:space="preserve">We had situation where people had multiple admissions due to the one pregnancy. This is to deal with multiple admissions. After a loss this is realistic period of time for a subsequent pregnancy to occur. </w:t>
      </w:r>
      <w:r>
        <w:rPr>
          <w:rStyle w:val="CommentReference"/>
        </w:rPr>
        <w:annotationRef/>
      </w:r>
    </w:p>
  </w:comment>
  <w:comment w:id="25" w:author="Leanne Hopkins" w:date="2020-12-18T12:03:00Z" w:initials="LH">
    <w:p w14:paraId="497E20C3" w14:textId="77777777" w:rsidR="00203B00" w:rsidRDefault="00203B00" w:rsidP="00203B00">
      <w:pPr>
        <w:pStyle w:val="CommentText"/>
      </w:pPr>
      <w:r>
        <w:rPr>
          <w:rStyle w:val="CommentReference"/>
        </w:rPr>
        <w:annotationRef/>
      </w:r>
      <w:r>
        <w:t>For cases with dummy baby UPI – you may want to also see if any records can be grouped using mother UPI – this will only work for singleton pregnancies</w:t>
      </w:r>
      <w:r>
        <w:rPr>
          <w:rStyle w:val="CommentReference"/>
        </w:rPr>
        <w:annotationRef/>
      </w:r>
    </w:p>
  </w:comment>
  <w:comment w:id="40" w:author="Bob Taylor" w:date="2022-09-23T14:19:00Z" w:initials="BT">
    <w:p w14:paraId="0929AC0F" w14:textId="3B305311" w:rsidR="33CCA25C" w:rsidRDefault="33CCA25C">
      <w:pPr>
        <w:pStyle w:val="CommentText"/>
      </w:pPr>
      <w:r>
        <w:t>up until end April 2022(?)</w:t>
      </w:r>
      <w:r>
        <w:rPr>
          <w:rStyle w:val="CommentReference"/>
        </w:rPr>
        <w:annotationRef/>
      </w:r>
    </w:p>
  </w:comment>
  <w:comment w:id="48" w:author="Emily Moore" w:date="2022-09-23T14:58:00Z" w:initials="EM">
    <w:p w14:paraId="3AFCD589" w14:textId="4C16633C" w:rsidR="33CCA25C" w:rsidRDefault="33CCA25C">
      <w:pPr>
        <w:pStyle w:val="CommentText"/>
      </w:pPr>
      <w:r>
        <w:t>need to double check this is correct with vaccine teams and ideally link to documentation of their data cleaning preocess</w:t>
      </w:r>
      <w:r>
        <w:rPr>
          <w:rStyle w:val="CommentReference"/>
        </w:rPr>
        <w:annotationRef/>
      </w:r>
    </w:p>
  </w:comment>
  <w:comment w:id="83" w:author="Emily Moore" w:date="2022-06-13T16:29:00Z" w:initials="EM">
    <w:p w14:paraId="17FCEEBF" w14:textId="60B32458" w:rsidR="00E8541A" w:rsidRDefault="00E8541A">
      <w:pPr>
        <w:pStyle w:val="CommentText"/>
      </w:pPr>
      <w:r>
        <w:rPr>
          <w:rStyle w:val="CommentReference"/>
        </w:rPr>
        <w:annotationRef/>
      </w:r>
      <w:r>
        <w:t>Update link to PHS website if poss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EBDD99" w15:done="1"/>
  <w15:commentEx w15:paraId="71E60C36" w15:done="1"/>
  <w15:commentEx w15:paraId="6E298009" w15:done="1"/>
  <w15:commentEx w15:paraId="26980A76" w15:done="1"/>
  <w15:commentEx w15:paraId="59317C0B" w15:paraIdParent="26980A76" w15:done="1"/>
  <w15:commentEx w15:paraId="497E20C3" w15:done="1"/>
  <w15:commentEx w15:paraId="0929AC0F" w15:done="1"/>
  <w15:commentEx w15:paraId="3AFCD589" w15:done="0"/>
  <w15:commentEx w15:paraId="17FCEE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3465EA2" w16cex:dateUtc="2022-09-23T12:42:00Z"/>
  <w16cex:commentExtensible w16cex:durableId="273B91BA" w16cex:dateUtc="2022-09-23T12:54:00Z"/>
  <w16cex:commentExtensible w16cex:durableId="053BD684" w16cex:dateUtc="2022-09-23T13:00:00Z"/>
  <w16cex:commentExtensible w16cex:durableId="2651E1D4" w16cex:dateUtc="2022-06-13T15:18:00Z"/>
  <w16cex:commentExtensible w16cex:durableId="26A9EA3B" w16cex:dateUtc="2022-08-19T09:53:00Z"/>
  <w16cex:commentExtensible w16cex:durableId="3A41C6C6" w16cex:dateUtc="2022-09-23T13:19:00Z"/>
  <w16cex:commentExtensible w16cex:durableId="68CE6D89" w16cex:dateUtc="2022-09-23T13:58:00Z"/>
  <w16cex:commentExtensible w16cex:durableId="2651E46B" w16cex:dateUtc="2022-06-13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EBDD99" w16cid:durableId="53465EA2"/>
  <w16cid:commentId w16cid:paraId="71E60C36" w16cid:durableId="273B91BA"/>
  <w16cid:commentId w16cid:paraId="6E298009" w16cid:durableId="053BD684"/>
  <w16cid:commentId w16cid:paraId="26980A76" w16cid:durableId="2651E1D4"/>
  <w16cid:commentId w16cid:paraId="59317C0B" w16cid:durableId="26A9EA3B"/>
  <w16cid:commentId w16cid:paraId="497E20C3" w16cid:durableId="2651E07B"/>
  <w16cid:commentId w16cid:paraId="0929AC0F" w16cid:durableId="3A41C6C6"/>
  <w16cid:commentId w16cid:paraId="3AFCD589" w16cid:durableId="68CE6D89"/>
  <w16cid:commentId w16cid:paraId="17FCEEBF" w16cid:durableId="2651E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44FC8" w14:textId="77777777" w:rsidR="00BE241C" w:rsidRDefault="00BE241C" w:rsidP="007765EC">
      <w:pPr>
        <w:spacing w:after="0" w:line="240" w:lineRule="auto"/>
      </w:pPr>
      <w:r>
        <w:separator/>
      </w:r>
    </w:p>
  </w:endnote>
  <w:endnote w:type="continuationSeparator" w:id="0">
    <w:p w14:paraId="4B1D608E" w14:textId="77777777" w:rsidR="00BE241C" w:rsidRDefault="00BE241C" w:rsidP="007765EC">
      <w:pPr>
        <w:spacing w:after="0" w:line="240" w:lineRule="auto"/>
      </w:pPr>
      <w:r>
        <w:continuationSeparator/>
      </w:r>
    </w:p>
  </w:endnote>
  <w:endnote w:type="continuationNotice" w:id="1">
    <w:p w14:paraId="503FD0F1" w14:textId="77777777" w:rsidR="00BE241C" w:rsidRDefault="00BE24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DB12" w14:textId="77777777" w:rsidR="00327F82" w:rsidRDefault="00327F82" w:rsidP="00EF3122">
    <w:pPr>
      <w:pStyle w:val="HeaderTitle"/>
    </w:pPr>
    <w:r>
      <w:tab/>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5650"/>
      <w:docPartObj>
        <w:docPartGallery w:val="Page Numbers (Bottom of Page)"/>
        <w:docPartUnique/>
      </w:docPartObj>
    </w:sdtPr>
    <w:sdtContent>
      <w:p w14:paraId="440FCF4F" w14:textId="77777777" w:rsidR="00327F82" w:rsidRDefault="00327F82" w:rsidP="00B218F7">
        <w:pPr>
          <w:pStyle w:val="Footer"/>
        </w:pPr>
        <w:r>
          <w:rPr>
            <w:noProof/>
            <w:lang w:eastAsia="en-GB"/>
          </w:rPr>
          <mc:AlternateContent>
            <mc:Choice Requires="wps">
              <w:drawing>
                <wp:anchor distT="0" distB="0" distL="114300" distR="114300" simplePos="0" relativeHeight="251658242" behindDoc="0" locked="0" layoutInCell="1" allowOverlap="1" wp14:anchorId="64A8E011" wp14:editId="3DA8E722">
                  <wp:simplePos x="0" y="0"/>
                  <wp:positionH relativeFrom="column">
                    <wp:posOffset>0</wp:posOffset>
                  </wp:positionH>
                  <wp:positionV relativeFrom="paragraph">
                    <wp:posOffset>83185</wp:posOffset>
                  </wp:positionV>
                  <wp:extent cx="6344285" cy="635"/>
                  <wp:effectExtent l="0" t="0" r="18415" b="18415"/>
                  <wp:wrapNone/>
                  <wp:docPr id="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635"/>
                          </a:xfrm>
                          <a:prstGeom prst="straightConnector1">
                            <a:avLst/>
                          </a:prstGeom>
                          <a:noFill/>
                          <a:ln w="9525">
                            <a:solidFill>
                              <a:srgbClr val="00A2E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w:pict w14:anchorId="0AA9E9C4">
                <v:shapetype id="_x0000_t32" coordsize="21600,21600" o:oned="t" filled="f" o:spt="32" path="m,l21600,21600e" w14:anchorId="0C1697D0">
                  <v:path fillok="f" arrowok="t" o:connecttype="none"/>
                  <o:lock v:ext="edit" shapetype="t"/>
                </v:shapetype>
                <v:shape id="AutoShape 22" style="position:absolute;margin-left:0;margin-top:6.55pt;width:499.5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00a2e5"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"/>
              </w:pict>
            </mc:Fallback>
          </mc:AlternateContent>
        </w:r>
      </w:p>
      <w:p w14:paraId="2D90E1D1" w14:textId="77777777" w:rsidR="00327F82" w:rsidRDefault="00327F82" w:rsidP="00003FF8">
        <w:pPr>
          <w:pStyle w:val="Footer"/>
          <w:jc w:val="center"/>
        </w:pPr>
        <w:r w:rsidRPr="00003FF8">
          <w:rPr>
            <w:position w:val="-4"/>
            <w:sz w:val="20"/>
            <w:szCs w:val="20"/>
          </w:rPr>
          <w:fldChar w:fldCharType="begin"/>
        </w:r>
        <w:r w:rsidRPr="00003FF8">
          <w:rPr>
            <w:position w:val="-4"/>
            <w:sz w:val="20"/>
            <w:szCs w:val="20"/>
          </w:rPr>
          <w:instrText xml:space="preserve"> PAGE   \* MERGEFORMAT </w:instrText>
        </w:r>
        <w:r w:rsidRPr="00003FF8">
          <w:rPr>
            <w:position w:val="-4"/>
            <w:sz w:val="20"/>
            <w:szCs w:val="20"/>
          </w:rPr>
          <w:fldChar w:fldCharType="separate"/>
        </w:r>
        <w:r w:rsidR="00B75147">
          <w:rPr>
            <w:noProof/>
            <w:position w:val="-4"/>
            <w:sz w:val="20"/>
            <w:szCs w:val="20"/>
          </w:rPr>
          <w:t>5</w:t>
        </w:r>
        <w:r w:rsidRPr="00003FF8">
          <w:rPr>
            <w:position w:val="-4"/>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5E313" w14:textId="77777777" w:rsidR="00BE241C" w:rsidRDefault="00BE241C" w:rsidP="007765EC">
      <w:pPr>
        <w:spacing w:after="0" w:line="240" w:lineRule="auto"/>
      </w:pPr>
      <w:r>
        <w:separator/>
      </w:r>
    </w:p>
  </w:footnote>
  <w:footnote w:type="continuationSeparator" w:id="0">
    <w:p w14:paraId="712AD048" w14:textId="77777777" w:rsidR="00BE241C" w:rsidRDefault="00BE241C" w:rsidP="007765EC">
      <w:pPr>
        <w:spacing w:after="0" w:line="240" w:lineRule="auto"/>
      </w:pPr>
      <w:r>
        <w:continuationSeparator/>
      </w:r>
    </w:p>
  </w:footnote>
  <w:footnote w:type="continuationNotice" w:id="1">
    <w:p w14:paraId="21444908" w14:textId="77777777" w:rsidR="00BE241C" w:rsidRDefault="00BE241C">
      <w:pPr>
        <w:spacing w:after="0" w:line="240" w:lineRule="auto"/>
      </w:pPr>
    </w:p>
  </w:footnote>
  <w:footnote w:id="2">
    <w:p w14:paraId="1017CDB1" w14:textId="77777777" w:rsidR="00327F82" w:rsidRDefault="00327F82" w:rsidP="002E3C8B">
      <w:pPr>
        <w:pStyle w:val="FootnoteText"/>
        <w:spacing w:after="120"/>
      </w:pPr>
      <w:r>
        <w:rPr>
          <w:rStyle w:val="FootnoteReference"/>
        </w:rPr>
        <w:footnoteRef/>
      </w:r>
      <w:r>
        <w:t xml:space="preserve"> The 2019 NHS Scotland Health Board configuration was used.</w:t>
      </w:r>
    </w:p>
  </w:footnote>
  <w:footnote w:id="3">
    <w:p w14:paraId="66EF7AAC" w14:textId="01A081BA" w:rsidR="39B68394" w:rsidRDefault="39B68394" w:rsidP="39B68394">
      <w:r w:rsidRPr="39B68394">
        <w:rPr>
          <w:rStyle w:val="FootnoteReference"/>
          <w:rFonts w:eastAsia="Calibri" w:cs="Arial"/>
          <w:sz w:val="20"/>
          <w:szCs w:val="20"/>
        </w:rPr>
        <w:footnoteRef/>
      </w:r>
      <w:r w:rsidRPr="39B68394">
        <w:rPr>
          <w:rFonts w:eastAsia="Calibri" w:cs="Arial"/>
          <w:sz w:val="20"/>
          <w:szCs w:val="20"/>
        </w:rPr>
        <w:t xml:space="preserve"> </w:t>
      </w:r>
      <w:r w:rsidRPr="39B68394">
        <w:rPr>
          <w:rFonts w:eastAsia="Arial" w:cs="Arial"/>
          <w:color w:val="333333"/>
          <w:szCs w:val="24"/>
        </w:rPr>
        <w:t xml:space="preserve">Clift A K, Coupland C A C, Keogh R H, Diaz-Ordaz K, Williamson E, Harrison E M et al. Living risk prediction algorithm (QCOVID) for risk of hospital admission and mortality from coronavirus 19 in adults: national derivation and validation cohort study </w:t>
      </w:r>
      <w:r w:rsidRPr="39B68394">
        <w:rPr>
          <w:rFonts w:eastAsia="Arial" w:cs="Arial"/>
          <w:i/>
          <w:iCs/>
          <w:color w:val="333333"/>
          <w:szCs w:val="24"/>
        </w:rPr>
        <w:t xml:space="preserve">BMJ </w:t>
      </w:r>
      <w:r w:rsidRPr="39B68394">
        <w:rPr>
          <w:rFonts w:eastAsia="Arial" w:cs="Arial"/>
          <w:color w:val="555555"/>
          <w:szCs w:val="24"/>
        </w:rPr>
        <w:t xml:space="preserve">2020; </w:t>
      </w:r>
      <w:r w:rsidRPr="39B68394">
        <w:rPr>
          <w:rFonts w:eastAsia="Arial" w:cs="Arial"/>
          <w:color w:val="333333"/>
          <w:szCs w:val="24"/>
        </w:rPr>
        <w:t>371 :m3731 doi:10.1136/bmj.m3731</w:t>
      </w:r>
      <w:r w:rsidRPr="39B68394">
        <w:rPr>
          <w:rFonts w:eastAsia="Arial" w:cs="Arial"/>
          <w:szCs w:val="24"/>
        </w:rPr>
        <w:t xml:space="preserve">   </w:t>
      </w:r>
    </w:p>
    <w:p w14:paraId="355D1BEF" w14:textId="4BC5F00F" w:rsidR="39B68394" w:rsidRDefault="39B68394" w:rsidP="39B68394">
      <w:pPr>
        <w:pStyle w:val="FootnoteText"/>
        <w:rPr>
          <w:rFonts w:eastAsia="Calibri"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B0A8E" w14:textId="77777777" w:rsidR="00327F82" w:rsidRDefault="00327F82" w:rsidP="00922B9F">
    <w:pPr>
      <w:pStyle w:val="HeaderTitle"/>
      <w:tabs>
        <w:tab w:val="left" w:pos="0"/>
      </w:tabs>
      <w:ind w:left="-426"/>
      <w:rPr>
        <w:position w:val="92"/>
      </w:rPr>
    </w:pPr>
    <w:r>
      <w:rPr>
        <w:noProof/>
        <w:color w:val="00A2E5"/>
        <w:lang w:eastAsia="en-GB"/>
      </w:rPr>
      <mc:AlternateContent>
        <mc:Choice Requires="wps">
          <w:drawing>
            <wp:anchor distT="4294967293" distB="4294967293" distL="114300" distR="114300" simplePos="0" relativeHeight="251658243" behindDoc="0" locked="0" layoutInCell="1" allowOverlap="1" wp14:anchorId="22A848A2" wp14:editId="2CF73EE0">
              <wp:simplePos x="0" y="0"/>
              <wp:positionH relativeFrom="column">
                <wp:posOffset>-737870</wp:posOffset>
              </wp:positionH>
              <wp:positionV relativeFrom="paragraph">
                <wp:posOffset>474344</wp:posOffset>
              </wp:positionV>
              <wp:extent cx="2963545" cy="0"/>
              <wp:effectExtent l="0" t="0" r="8255" b="0"/>
              <wp:wrapNone/>
              <wp:docPr id="6" name="AutoShape 23" desc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3545" cy="0"/>
                      </a:xfrm>
                      <a:prstGeom prst="straightConnector1">
                        <a:avLst/>
                      </a:prstGeom>
                      <a:noFill/>
                      <a:ln w="9525">
                        <a:solidFill>
                          <a:srgbClr val="00A2E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w14:anchorId="4EA3E189">
            <v:shapetype id="_x0000_t32" coordsize="21600,21600" o:oned="t" filled="f" o:spt="32" path="m,l21600,21600e" w14:anchorId="73EDE6BA">
              <v:path fillok="f" arrowok="t" o:connecttype="none"/>
              <o:lock v:ext="edit" shapetype="t"/>
            </v:shapetype>
            <v:shape id="AutoShape 23" style="position:absolute;margin-left:-58.1pt;margin-top:37.35pt;width:233.35pt;height:0;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alt="#" o:spid="_x0000_s1026" strokecolor="#00a2e5"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"/>
          </w:pict>
        </mc:Fallback>
      </mc:AlternateContent>
    </w:r>
    <w:r>
      <w:rPr>
        <w:color w:val="00A2E5"/>
        <w:position w:val="92"/>
      </w:rPr>
      <w:t xml:space="preserve">Public Health Scotland </w:t>
    </w:r>
  </w:p>
  <w:p w14:paraId="2DE0D2F0" w14:textId="77777777" w:rsidR="00327F82" w:rsidRDefault="00327F82" w:rsidP="009C7086">
    <w:pPr>
      <w:pStyle w:val="NoSpacing"/>
    </w:pPr>
  </w:p>
  <w:p w14:paraId="25090380" w14:textId="77777777" w:rsidR="00327F82" w:rsidRPr="009C7086" w:rsidRDefault="00327F82" w:rsidP="009C7086">
    <w:pPr>
      <w:pStyle w:val="NoSpacing"/>
    </w:pPr>
  </w:p>
  <w:p w14:paraId="65D815D2" w14:textId="77777777" w:rsidR="00327F82" w:rsidRPr="00F2707C" w:rsidRDefault="00327F82" w:rsidP="009C7086">
    <w:pPr>
      <w:pStyle w:val="NoSpacing"/>
      <w:jc w:val="right"/>
    </w:pPr>
    <w:r>
      <w:rPr>
        <w:noProof/>
        <w:color w:val="00A2E5"/>
        <w:lang w:eastAsia="en-GB"/>
      </w:rPr>
      <w:drawing>
        <wp:anchor distT="0" distB="0" distL="114300" distR="114300" simplePos="0" relativeHeight="251658240" behindDoc="1" locked="0" layoutInCell="1" allowOverlap="1" wp14:anchorId="2433F0EB" wp14:editId="77AE1D2B">
          <wp:simplePos x="0" y="0"/>
          <wp:positionH relativeFrom="column">
            <wp:posOffset>-122554</wp:posOffset>
          </wp:positionH>
          <wp:positionV relativeFrom="paragraph">
            <wp:posOffset>2422006</wp:posOffset>
          </wp:positionV>
          <wp:extent cx="3575050" cy="3989830"/>
          <wp:effectExtent l="0" t="0" r="0" b="0"/>
          <wp:wrapNone/>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S-Circles-01.png"/>
                  <pic:cNvPicPr/>
                </pic:nvPicPr>
                <pic:blipFill>
                  <a:blip r:embed="rId1"/>
                  <a:stretch>
                    <a:fillRect/>
                  </a:stretch>
                </pic:blipFill>
                <pic:spPr>
                  <a:xfrm>
                    <a:off x="0" y="0"/>
                    <a:ext cx="3575162" cy="39899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0DDD" w14:textId="77777777" w:rsidR="00327F82" w:rsidRDefault="00327F82" w:rsidP="004E593E">
    <w:pPr>
      <w:pStyle w:val="HeaderTitle"/>
      <w:tabs>
        <w:tab w:val="left" w:pos="0"/>
      </w:tabs>
      <w:rPr>
        <w:color w:val="00A2E5"/>
        <w:position w:val="92"/>
      </w:rPr>
    </w:pPr>
    <w:r>
      <w:rPr>
        <w:noProof/>
        <w:color w:val="00A2E5"/>
        <w:position w:val="92"/>
        <w:lang w:eastAsia="en-GB"/>
      </w:rPr>
      <mc:AlternateContent>
        <mc:Choice Requires="wps">
          <w:drawing>
            <wp:anchor distT="4294967293" distB="4294967293" distL="114300" distR="114300" simplePos="0" relativeHeight="251658241" behindDoc="0" locked="0" layoutInCell="1" allowOverlap="1" wp14:anchorId="6DA1E47E" wp14:editId="76C7A8EF">
              <wp:simplePos x="0" y="0"/>
              <wp:positionH relativeFrom="column">
                <wp:posOffset>0</wp:posOffset>
              </wp:positionH>
              <wp:positionV relativeFrom="paragraph">
                <wp:posOffset>495934</wp:posOffset>
              </wp:positionV>
              <wp:extent cx="6191885" cy="0"/>
              <wp:effectExtent l="0" t="0" r="18415" b="0"/>
              <wp:wrapNone/>
              <wp:docPr id="4" name="AutoShape 17" desc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885" cy="0"/>
                      </a:xfrm>
                      <a:prstGeom prst="straightConnector1">
                        <a:avLst/>
                      </a:prstGeom>
                      <a:noFill/>
                      <a:ln w="9525">
                        <a:solidFill>
                          <a:srgbClr val="00A2E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w:pict w14:anchorId="07A456D7">
            <v:shapetype id="_x0000_t32" coordsize="21600,21600" o:oned="t" filled="f" o:spt="32" path="m,l21600,21600e" w14:anchorId="598EB415">
              <v:path fillok="f" arrowok="t" o:connecttype="none"/>
              <o:lock v:ext="edit" shapetype="t"/>
            </v:shapetype>
            <v:shape id="AutoShape 17" style="position:absolute;margin-left:0;margin-top:39.05pt;width:487.55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alt="#" o:spid="_x0000_s1026" strokecolor="#00a2e5"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"/>
          </w:pict>
        </mc:Fallback>
      </mc:AlternateContent>
    </w:r>
    <w:r>
      <w:rPr>
        <w:color w:val="00A2E5"/>
        <w:position w:val="92"/>
      </w:rPr>
      <w:t>Public Health Scotland</w:t>
    </w:r>
  </w:p>
  <w:p w14:paraId="56DBAB6E" w14:textId="77777777" w:rsidR="00327F82" w:rsidRPr="00351EDC" w:rsidRDefault="00327F82" w:rsidP="00351EDC">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6180D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36E26"/>
    <w:multiLevelType w:val="hybridMultilevel"/>
    <w:tmpl w:val="E4CE75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0216A"/>
    <w:multiLevelType w:val="hybridMultilevel"/>
    <w:tmpl w:val="43069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200591"/>
    <w:multiLevelType w:val="hybridMultilevel"/>
    <w:tmpl w:val="5420CD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9465B8"/>
    <w:multiLevelType w:val="hybridMultilevel"/>
    <w:tmpl w:val="9C3E9228"/>
    <w:lvl w:ilvl="0" w:tplc="B10239AC">
      <w:start w:val="1"/>
      <w:numFmt w:val="decimal"/>
      <w:pStyle w:val="Footnotenumbered"/>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152CD1"/>
    <w:multiLevelType w:val="hybridMultilevel"/>
    <w:tmpl w:val="F6023F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6266D0"/>
    <w:multiLevelType w:val="hybridMultilevel"/>
    <w:tmpl w:val="E5825E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FD68F0"/>
    <w:multiLevelType w:val="multilevel"/>
    <w:tmpl w:val="720EEA6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F2788"/>
    <w:multiLevelType w:val="hybridMultilevel"/>
    <w:tmpl w:val="ADAC49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0A2785F"/>
    <w:multiLevelType w:val="multilevel"/>
    <w:tmpl w:val="64CA2F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4D12A8"/>
    <w:multiLevelType w:val="hybridMultilevel"/>
    <w:tmpl w:val="BC021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E75B36"/>
    <w:multiLevelType w:val="hybridMultilevel"/>
    <w:tmpl w:val="FDFA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7069A1"/>
    <w:multiLevelType w:val="hybridMultilevel"/>
    <w:tmpl w:val="6E0E98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193653"/>
    <w:multiLevelType w:val="hybridMultilevel"/>
    <w:tmpl w:val="9760E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F73D77"/>
    <w:multiLevelType w:val="hybridMultilevel"/>
    <w:tmpl w:val="985C9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A84D80"/>
    <w:multiLevelType w:val="multilevel"/>
    <w:tmpl w:val="08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C7E4D1C"/>
    <w:multiLevelType w:val="hybridMultilevel"/>
    <w:tmpl w:val="98848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D7761D"/>
    <w:multiLevelType w:val="hybridMultilevel"/>
    <w:tmpl w:val="F168D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442FAC"/>
    <w:multiLevelType w:val="hybridMultilevel"/>
    <w:tmpl w:val="CB08B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1B5870"/>
    <w:multiLevelType w:val="hybridMultilevel"/>
    <w:tmpl w:val="0EDED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8F03AD"/>
    <w:multiLevelType w:val="hybridMultilevel"/>
    <w:tmpl w:val="7BC83DBE"/>
    <w:lvl w:ilvl="0" w:tplc="437C7EB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EB3A63"/>
    <w:multiLevelType w:val="hybridMultilevel"/>
    <w:tmpl w:val="67606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9271A"/>
    <w:multiLevelType w:val="hybridMultilevel"/>
    <w:tmpl w:val="9182AA3A"/>
    <w:lvl w:ilvl="0" w:tplc="08090003">
      <w:start w:val="1"/>
      <w:numFmt w:val="bullet"/>
      <w:lvlText w:val="o"/>
      <w:lvlJc w:val="left"/>
      <w:pPr>
        <w:ind w:left="1500" w:hanging="360"/>
      </w:pPr>
      <w:rPr>
        <w:rFonts w:ascii="Courier New" w:hAnsi="Courier New" w:cs="Courier New"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3" w15:restartNumberingAfterBreak="0">
    <w:nsid w:val="5C8C3978"/>
    <w:multiLevelType w:val="multilevel"/>
    <w:tmpl w:val="0809001D"/>
    <w:numStyleLink w:val="Style1"/>
  </w:abstractNum>
  <w:abstractNum w:abstractNumId="24" w15:restartNumberingAfterBreak="0">
    <w:nsid w:val="60137ACA"/>
    <w:multiLevelType w:val="hybridMultilevel"/>
    <w:tmpl w:val="88DCB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F858E6"/>
    <w:multiLevelType w:val="hybridMultilevel"/>
    <w:tmpl w:val="8918F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04BC59"/>
    <w:multiLevelType w:val="hybridMultilevel"/>
    <w:tmpl w:val="FFFFFFFF"/>
    <w:lvl w:ilvl="0" w:tplc="208C22F8">
      <w:start w:val="1"/>
      <w:numFmt w:val="bullet"/>
      <w:lvlText w:val=""/>
      <w:lvlJc w:val="left"/>
      <w:pPr>
        <w:ind w:left="720" w:hanging="360"/>
      </w:pPr>
      <w:rPr>
        <w:rFonts w:ascii="Symbol" w:hAnsi="Symbol" w:hint="default"/>
      </w:rPr>
    </w:lvl>
    <w:lvl w:ilvl="1" w:tplc="E74CEA62">
      <w:start w:val="1"/>
      <w:numFmt w:val="bullet"/>
      <w:lvlText w:val="o"/>
      <w:lvlJc w:val="left"/>
      <w:pPr>
        <w:ind w:left="1440" w:hanging="360"/>
      </w:pPr>
      <w:rPr>
        <w:rFonts w:ascii="Courier New" w:hAnsi="Courier New" w:hint="default"/>
      </w:rPr>
    </w:lvl>
    <w:lvl w:ilvl="2" w:tplc="49E076CC">
      <w:start w:val="1"/>
      <w:numFmt w:val="bullet"/>
      <w:lvlText w:val=""/>
      <w:lvlJc w:val="left"/>
      <w:pPr>
        <w:ind w:left="2160" w:hanging="360"/>
      </w:pPr>
      <w:rPr>
        <w:rFonts w:ascii="Wingdings" w:hAnsi="Wingdings" w:hint="default"/>
      </w:rPr>
    </w:lvl>
    <w:lvl w:ilvl="3" w:tplc="D0B41ACE">
      <w:start w:val="1"/>
      <w:numFmt w:val="bullet"/>
      <w:lvlText w:val=""/>
      <w:lvlJc w:val="left"/>
      <w:pPr>
        <w:ind w:left="2880" w:hanging="360"/>
      </w:pPr>
      <w:rPr>
        <w:rFonts w:ascii="Symbol" w:hAnsi="Symbol" w:hint="default"/>
      </w:rPr>
    </w:lvl>
    <w:lvl w:ilvl="4" w:tplc="C01A201A">
      <w:start w:val="1"/>
      <w:numFmt w:val="bullet"/>
      <w:lvlText w:val="o"/>
      <w:lvlJc w:val="left"/>
      <w:pPr>
        <w:ind w:left="3600" w:hanging="360"/>
      </w:pPr>
      <w:rPr>
        <w:rFonts w:ascii="Courier New" w:hAnsi="Courier New" w:hint="default"/>
      </w:rPr>
    </w:lvl>
    <w:lvl w:ilvl="5" w:tplc="E8A4971E">
      <w:start w:val="1"/>
      <w:numFmt w:val="bullet"/>
      <w:lvlText w:val=""/>
      <w:lvlJc w:val="left"/>
      <w:pPr>
        <w:ind w:left="4320" w:hanging="360"/>
      </w:pPr>
      <w:rPr>
        <w:rFonts w:ascii="Wingdings" w:hAnsi="Wingdings" w:hint="default"/>
      </w:rPr>
    </w:lvl>
    <w:lvl w:ilvl="6" w:tplc="063A37F8">
      <w:start w:val="1"/>
      <w:numFmt w:val="bullet"/>
      <w:lvlText w:val=""/>
      <w:lvlJc w:val="left"/>
      <w:pPr>
        <w:ind w:left="5040" w:hanging="360"/>
      </w:pPr>
      <w:rPr>
        <w:rFonts w:ascii="Symbol" w:hAnsi="Symbol" w:hint="default"/>
      </w:rPr>
    </w:lvl>
    <w:lvl w:ilvl="7" w:tplc="75803724">
      <w:start w:val="1"/>
      <w:numFmt w:val="bullet"/>
      <w:lvlText w:val="o"/>
      <w:lvlJc w:val="left"/>
      <w:pPr>
        <w:ind w:left="5760" w:hanging="360"/>
      </w:pPr>
      <w:rPr>
        <w:rFonts w:ascii="Courier New" w:hAnsi="Courier New" w:hint="default"/>
      </w:rPr>
    </w:lvl>
    <w:lvl w:ilvl="8" w:tplc="F1A270EE">
      <w:start w:val="1"/>
      <w:numFmt w:val="bullet"/>
      <w:lvlText w:val=""/>
      <w:lvlJc w:val="left"/>
      <w:pPr>
        <w:ind w:left="6480" w:hanging="360"/>
      </w:pPr>
      <w:rPr>
        <w:rFonts w:ascii="Wingdings" w:hAnsi="Wingdings" w:hint="default"/>
      </w:rPr>
    </w:lvl>
  </w:abstractNum>
  <w:abstractNum w:abstractNumId="27" w15:restartNumberingAfterBreak="0">
    <w:nsid w:val="64556BCC"/>
    <w:multiLevelType w:val="hybridMultilevel"/>
    <w:tmpl w:val="9EDE34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705DC7"/>
    <w:multiLevelType w:val="hybridMultilevel"/>
    <w:tmpl w:val="E258CBBA"/>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9" w15:restartNumberingAfterBreak="0">
    <w:nsid w:val="739F618D"/>
    <w:multiLevelType w:val="hybridMultilevel"/>
    <w:tmpl w:val="6E0E98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97036C"/>
    <w:multiLevelType w:val="hybridMultilevel"/>
    <w:tmpl w:val="6E0E98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2463C0"/>
    <w:multiLevelType w:val="hybridMultilevel"/>
    <w:tmpl w:val="0B922284"/>
    <w:lvl w:ilvl="0" w:tplc="761A2B9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756266"/>
    <w:multiLevelType w:val="hybridMultilevel"/>
    <w:tmpl w:val="4B78A28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8D3108"/>
    <w:multiLevelType w:val="hybridMultilevel"/>
    <w:tmpl w:val="9232F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0072194">
    <w:abstractNumId w:val="26"/>
  </w:num>
  <w:num w:numId="2" w16cid:durableId="824051387">
    <w:abstractNumId w:val="20"/>
  </w:num>
  <w:num w:numId="3" w16cid:durableId="1593582605">
    <w:abstractNumId w:val="7"/>
  </w:num>
  <w:num w:numId="4" w16cid:durableId="1384479950">
    <w:abstractNumId w:val="0"/>
  </w:num>
  <w:num w:numId="5" w16cid:durableId="1098134790">
    <w:abstractNumId w:val="16"/>
  </w:num>
  <w:num w:numId="6" w16cid:durableId="1724668924">
    <w:abstractNumId w:val="6"/>
  </w:num>
  <w:num w:numId="7" w16cid:durableId="636496667">
    <w:abstractNumId w:val="31"/>
  </w:num>
  <w:num w:numId="8" w16cid:durableId="1759986986">
    <w:abstractNumId w:val="4"/>
  </w:num>
  <w:num w:numId="9" w16cid:durableId="829559646">
    <w:abstractNumId w:val="27"/>
  </w:num>
  <w:num w:numId="10" w16cid:durableId="575945616">
    <w:abstractNumId w:val="11"/>
  </w:num>
  <w:num w:numId="11" w16cid:durableId="1360475377">
    <w:abstractNumId w:val="21"/>
  </w:num>
  <w:num w:numId="12" w16cid:durableId="1335113340">
    <w:abstractNumId w:val="8"/>
  </w:num>
  <w:num w:numId="13" w16cid:durableId="1702432290">
    <w:abstractNumId w:val="2"/>
  </w:num>
  <w:num w:numId="14" w16cid:durableId="1512406981">
    <w:abstractNumId w:val="25"/>
  </w:num>
  <w:num w:numId="15" w16cid:durableId="19669427">
    <w:abstractNumId w:val="27"/>
  </w:num>
  <w:num w:numId="16" w16cid:durableId="105584405">
    <w:abstractNumId w:val="22"/>
  </w:num>
  <w:num w:numId="17" w16cid:durableId="797844190">
    <w:abstractNumId w:val="3"/>
  </w:num>
  <w:num w:numId="18" w16cid:durableId="1708799518">
    <w:abstractNumId w:val="9"/>
  </w:num>
  <w:num w:numId="19" w16cid:durableId="1290435421">
    <w:abstractNumId w:val="30"/>
  </w:num>
  <w:num w:numId="20" w16cid:durableId="1782845286">
    <w:abstractNumId w:val="18"/>
  </w:num>
  <w:num w:numId="21" w16cid:durableId="2037347388">
    <w:abstractNumId w:val="12"/>
  </w:num>
  <w:num w:numId="22" w16cid:durableId="1811047144">
    <w:abstractNumId w:val="24"/>
  </w:num>
  <w:num w:numId="23" w16cid:durableId="451561678">
    <w:abstractNumId w:val="15"/>
  </w:num>
  <w:num w:numId="24" w16cid:durableId="1571038953">
    <w:abstractNumId w:val="23"/>
  </w:num>
  <w:num w:numId="25" w16cid:durableId="2006007260">
    <w:abstractNumId w:val="5"/>
  </w:num>
  <w:num w:numId="26" w16cid:durableId="1339039199">
    <w:abstractNumId w:val="17"/>
  </w:num>
  <w:num w:numId="27" w16cid:durableId="993607043">
    <w:abstractNumId w:val="14"/>
  </w:num>
  <w:num w:numId="28" w16cid:durableId="2124953211">
    <w:abstractNumId w:val="33"/>
  </w:num>
  <w:num w:numId="29" w16cid:durableId="1002050467">
    <w:abstractNumId w:val="19"/>
  </w:num>
  <w:num w:numId="30" w16cid:durableId="91517443">
    <w:abstractNumId w:val="10"/>
  </w:num>
  <w:num w:numId="31" w16cid:durableId="896361872">
    <w:abstractNumId w:val="32"/>
  </w:num>
  <w:num w:numId="32" w16cid:durableId="200868947">
    <w:abstractNumId w:val="13"/>
  </w:num>
  <w:num w:numId="33" w16cid:durableId="349992217">
    <w:abstractNumId w:val="1"/>
  </w:num>
  <w:num w:numId="34" w16cid:durableId="163013919">
    <w:abstractNumId w:val="28"/>
  </w:num>
  <w:num w:numId="35" w16cid:durableId="80763026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de Carruthers">
    <w15:presenceInfo w15:providerId="AD" w15:userId="S-1-5-21-2049554573-869555025-1071958805-6915"/>
  </w15:person>
  <w15:person w15:author="Leanne Hopkins">
    <w15:presenceInfo w15:providerId="AD" w15:userId="S-1-5-21-2049554573-869555025-1071958805-69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20"/>
  <w:drawingGridVerticalSpacing w:val="181"/>
  <w:displayHorizontalDrawingGridEvery w:val="2"/>
  <w:characterSpacingControl w:val="doNotCompress"/>
  <w:hdrShapeDefaults>
    <o:shapedefaults v:ext="edit" spidmax="2050">
      <o:colormru v:ext="edit" colors="#78a541"/>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C63"/>
    <w:rsid w:val="00003FF8"/>
    <w:rsid w:val="00005B80"/>
    <w:rsid w:val="00030A66"/>
    <w:rsid w:val="0004373A"/>
    <w:rsid w:val="00045F45"/>
    <w:rsid w:val="00046B93"/>
    <w:rsid w:val="000566CD"/>
    <w:rsid w:val="00090879"/>
    <w:rsid w:val="00093E86"/>
    <w:rsid w:val="00094D43"/>
    <w:rsid w:val="000A688A"/>
    <w:rsid w:val="000B6306"/>
    <w:rsid w:val="000B6CE9"/>
    <w:rsid w:val="000C1BFA"/>
    <w:rsid w:val="000C39E1"/>
    <w:rsid w:val="000C3A17"/>
    <w:rsid w:val="000D1859"/>
    <w:rsid w:val="000D672F"/>
    <w:rsid w:val="000E4070"/>
    <w:rsid w:val="000E6CDD"/>
    <w:rsid w:val="000F0B56"/>
    <w:rsid w:val="000F7713"/>
    <w:rsid w:val="000F7E34"/>
    <w:rsid w:val="00102910"/>
    <w:rsid w:val="0010383F"/>
    <w:rsid w:val="00125CBC"/>
    <w:rsid w:val="0013148B"/>
    <w:rsid w:val="00133F0F"/>
    <w:rsid w:val="00134041"/>
    <w:rsid w:val="00134C6E"/>
    <w:rsid w:val="00136E58"/>
    <w:rsid w:val="0016251C"/>
    <w:rsid w:val="00170EFC"/>
    <w:rsid w:val="001826EC"/>
    <w:rsid w:val="001A29BF"/>
    <w:rsid w:val="001A2AF4"/>
    <w:rsid w:val="001A421C"/>
    <w:rsid w:val="001A546E"/>
    <w:rsid w:val="001A64CF"/>
    <w:rsid w:val="001C3723"/>
    <w:rsid w:val="001D2DDE"/>
    <w:rsid w:val="001D518A"/>
    <w:rsid w:val="001D7680"/>
    <w:rsid w:val="00203B00"/>
    <w:rsid w:val="002113A5"/>
    <w:rsid w:val="00214B12"/>
    <w:rsid w:val="00216011"/>
    <w:rsid w:val="002375D9"/>
    <w:rsid w:val="00237FD7"/>
    <w:rsid w:val="00242DC9"/>
    <w:rsid w:val="002468E3"/>
    <w:rsid w:val="00246E03"/>
    <w:rsid w:val="0025108A"/>
    <w:rsid w:val="00251A21"/>
    <w:rsid w:val="00260300"/>
    <w:rsid w:val="00260B82"/>
    <w:rsid w:val="0026503C"/>
    <w:rsid w:val="00267BC0"/>
    <w:rsid w:val="00270BC8"/>
    <w:rsid w:val="00273EDB"/>
    <w:rsid w:val="00285619"/>
    <w:rsid w:val="00286BC2"/>
    <w:rsid w:val="002950AE"/>
    <w:rsid w:val="0029706E"/>
    <w:rsid w:val="00297D78"/>
    <w:rsid w:val="002B6CCB"/>
    <w:rsid w:val="002C6229"/>
    <w:rsid w:val="002D3022"/>
    <w:rsid w:val="002D686C"/>
    <w:rsid w:val="002E20F6"/>
    <w:rsid w:val="002E2B6E"/>
    <w:rsid w:val="002E3C8B"/>
    <w:rsid w:val="002E3D30"/>
    <w:rsid w:val="002F3DC8"/>
    <w:rsid w:val="002F5310"/>
    <w:rsid w:val="00301FE7"/>
    <w:rsid w:val="003033D8"/>
    <w:rsid w:val="00306C6D"/>
    <w:rsid w:val="00322CAF"/>
    <w:rsid w:val="003235AC"/>
    <w:rsid w:val="003263B7"/>
    <w:rsid w:val="00327F82"/>
    <w:rsid w:val="003305AB"/>
    <w:rsid w:val="00331957"/>
    <w:rsid w:val="00341251"/>
    <w:rsid w:val="0034362B"/>
    <w:rsid w:val="00343886"/>
    <w:rsid w:val="00351EDC"/>
    <w:rsid w:val="0035379C"/>
    <w:rsid w:val="00353F43"/>
    <w:rsid w:val="0035592D"/>
    <w:rsid w:val="00356189"/>
    <w:rsid w:val="0036204B"/>
    <w:rsid w:val="00367732"/>
    <w:rsid w:val="00376EF2"/>
    <w:rsid w:val="00382AB6"/>
    <w:rsid w:val="00386BED"/>
    <w:rsid w:val="00394BA9"/>
    <w:rsid w:val="003968E6"/>
    <w:rsid w:val="003A44B8"/>
    <w:rsid w:val="003B51EC"/>
    <w:rsid w:val="003D1DE7"/>
    <w:rsid w:val="003D2A20"/>
    <w:rsid w:val="003E01B8"/>
    <w:rsid w:val="003E77BB"/>
    <w:rsid w:val="003F0E90"/>
    <w:rsid w:val="00404CE7"/>
    <w:rsid w:val="00406D8C"/>
    <w:rsid w:val="004113BC"/>
    <w:rsid w:val="00422B3D"/>
    <w:rsid w:val="00440BC7"/>
    <w:rsid w:val="00443A76"/>
    <w:rsid w:val="00443C77"/>
    <w:rsid w:val="00443CEE"/>
    <w:rsid w:val="00451928"/>
    <w:rsid w:val="0045528A"/>
    <w:rsid w:val="00455CB8"/>
    <w:rsid w:val="00463674"/>
    <w:rsid w:val="00465CB9"/>
    <w:rsid w:val="00467C83"/>
    <w:rsid w:val="004707AE"/>
    <w:rsid w:val="0047206B"/>
    <w:rsid w:val="00474811"/>
    <w:rsid w:val="004823AB"/>
    <w:rsid w:val="00493A7B"/>
    <w:rsid w:val="00497A64"/>
    <w:rsid w:val="004A4092"/>
    <w:rsid w:val="004B3DE2"/>
    <w:rsid w:val="004C5EBC"/>
    <w:rsid w:val="004D56A9"/>
    <w:rsid w:val="004E26EE"/>
    <w:rsid w:val="004E593E"/>
    <w:rsid w:val="004F3806"/>
    <w:rsid w:val="004F4E4C"/>
    <w:rsid w:val="004F615B"/>
    <w:rsid w:val="004F6898"/>
    <w:rsid w:val="00503E26"/>
    <w:rsid w:val="00516B83"/>
    <w:rsid w:val="005229CB"/>
    <w:rsid w:val="00525015"/>
    <w:rsid w:val="005333DA"/>
    <w:rsid w:val="0053543B"/>
    <w:rsid w:val="00536A63"/>
    <w:rsid w:val="005559BE"/>
    <w:rsid w:val="00564962"/>
    <w:rsid w:val="00566364"/>
    <w:rsid w:val="00581CD4"/>
    <w:rsid w:val="00582EA7"/>
    <w:rsid w:val="00585C6B"/>
    <w:rsid w:val="00595EDF"/>
    <w:rsid w:val="005A3035"/>
    <w:rsid w:val="005B011A"/>
    <w:rsid w:val="005C26A9"/>
    <w:rsid w:val="005C6667"/>
    <w:rsid w:val="005C6FAD"/>
    <w:rsid w:val="005D14C7"/>
    <w:rsid w:val="005D318A"/>
    <w:rsid w:val="005D32D9"/>
    <w:rsid w:val="005D7312"/>
    <w:rsid w:val="005E5D1B"/>
    <w:rsid w:val="005F7F43"/>
    <w:rsid w:val="00616DD5"/>
    <w:rsid w:val="00625583"/>
    <w:rsid w:val="00653E44"/>
    <w:rsid w:val="00667915"/>
    <w:rsid w:val="00670984"/>
    <w:rsid w:val="00670A36"/>
    <w:rsid w:val="00681667"/>
    <w:rsid w:val="00683024"/>
    <w:rsid w:val="006869C8"/>
    <w:rsid w:val="00694992"/>
    <w:rsid w:val="006A3814"/>
    <w:rsid w:val="006B1C2B"/>
    <w:rsid w:val="006B2133"/>
    <w:rsid w:val="006B21F1"/>
    <w:rsid w:val="006B2A5B"/>
    <w:rsid w:val="006B76FC"/>
    <w:rsid w:val="006C1842"/>
    <w:rsid w:val="006C5594"/>
    <w:rsid w:val="006D1C04"/>
    <w:rsid w:val="006D7C38"/>
    <w:rsid w:val="006F0B7B"/>
    <w:rsid w:val="006F1097"/>
    <w:rsid w:val="006F2F1E"/>
    <w:rsid w:val="006F425F"/>
    <w:rsid w:val="00707225"/>
    <w:rsid w:val="007170E6"/>
    <w:rsid w:val="00717986"/>
    <w:rsid w:val="007270CE"/>
    <w:rsid w:val="00733327"/>
    <w:rsid w:val="00740F8E"/>
    <w:rsid w:val="007422D4"/>
    <w:rsid w:val="0074580D"/>
    <w:rsid w:val="00746590"/>
    <w:rsid w:val="00746C22"/>
    <w:rsid w:val="0075648D"/>
    <w:rsid w:val="00760192"/>
    <w:rsid w:val="007621A8"/>
    <w:rsid w:val="00770F0D"/>
    <w:rsid w:val="007757D1"/>
    <w:rsid w:val="00775A52"/>
    <w:rsid w:val="007765EC"/>
    <w:rsid w:val="00780C63"/>
    <w:rsid w:val="00787955"/>
    <w:rsid w:val="007948AC"/>
    <w:rsid w:val="007A07E4"/>
    <w:rsid w:val="007A31D5"/>
    <w:rsid w:val="007B153D"/>
    <w:rsid w:val="007B42EF"/>
    <w:rsid w:val="007C1D2E"/>
    <w:rsid w:val="007D1CB0"/>
    <w:rsid w:val="007E365B"/>
    <w:rsid w:val="007E45E5"/>
    <w:rsid w:val="007F0288"/>
    <w:rsid w:val="007F2E00"/>
    <w:rsid w:val="00802B02"/>
    <w:rsid w:val="00805BC2"/>
    <w:rsid w:val="00814861"/>
    <w:rsid w:val="00815CB7"/>
    <w:rsid w:val="008205B3"/>
    <w:rsid w:val="008248D4"/>
    <w:rsid w:val="00831E6D"/>
    <w:rsid w:val="00841834"/>
    <w:rsid w:val="00843CF5"/>
    <w:rsid w:val="00845FBE"/>
    <w:rsid w:val="00847B31"/>
    <w:rsid w:val="008502D4"/>
    <w:rsid w:val="00850457"/>
    <w:rsid w:val="008550A5"/>
    <w:rsid w:val="008617CA"/>
    <w:rsid w:val="00873960"/>
    <w:rsid w:val="00881673"/>
    <w:rsid w:val="00891D8E"/>
    <w:rsid w:val="008A10A3"/>
    <w:rsid w:val="008B015F"/>
    <w:rsid w:val="008B02F6"/>
    <w:rsid w:val="008B069A"/>
    <w:rsid w:val="008B1CEB"/>
    <w:rsid w:val="008B3E0D"/>
    <w:rsid w:val="008C61F8"/>
    <w:rsid w:val="008E20B9"/>
    <w:rsid w:val="008E3B2E"/>
    <w:rsid w:val="008E505C"/>
    <w:rsid w:val="008E716D"/>
    <w:rsid w:val="008E71E1"/>
    <w:rsid w:val="008E74C4"/>
    <w:rsid w:val="009006AE"/>
    <w:rsid w:val="00912A5D"/>
    <w:rsid w:val="00912F91"/>
    <w:rsid w:val="00915FFD"/>
    <w:rsid w:val="009170A9"/>
    <w:rsid w:val="00921F50"/>
    <w:rsid w:val="00922B9F"/>
    <w:rsid w:val="00933CA9"/>
    <w:rsid w:val="0093566E"/>
    <w:rsid w:val="00937747"/>
    <w:rsid w:val="00941049"/>
    <w:rsid w:val="00945C55"/>
    <w:rsid w:val="00961F85"/>
    <w:rsid w:val="00967067"/>
    <w:rsid w:val="009701A6"/>
    <w:rsid w:val="00970549"/>
    <w:rsid w:val="0097298D"/>
    <w:rsid w:val="009734E8"/>
    <w:rsid w:val="0097758B"/>
    <w:rsid w:val="00982762"/>
    <w:rsid w:val="0098575A"/>
    <w:rsid w:val="009869C5"/>
    <w:rsid w:val="009A1221"/>
    <w:rsid w:val="009A353E"/>
    <w:rsid w:val="009A5F03"/>
    <w:rsid w:val="009B091B"/>
    <w:rsid w:val="009B1105"/>
    <w:rsid w:val="009C2DE6"/>
    <w:rsid w:val="009C7086"/>
    <w:rsid w:val="009CAF30"/>
    <w:rsid w:val="009D02C5"/>
    <w:rsid w:val="009D04F4"/>
    <w:rsid w:val="009E6F69"/>
    <w:rsid w:val="00A02D3C"/>
    <w:rsid w:val="00A05087"/>
    <w:rsid w:val="00A1260D"/>
    <w:rsid w:val="00A14AE7"/>
    <w:rsid w:val="00A2148F"/>
    <w:rsid w:val="00A25312"/>
    <w:rsid w:val="00A2547B"/>
    <w:rsid w:val="00A407FA"/>
    <w:rsid w:val="00A42A11"/>
    <w:rsid w:val="00A566FA"/>
    <w:rsid w:val="00A667AA"/>
    <w:rsid w:val="00A71F92"/>
    <w:rsid w:val="00A79D22"/>
    <w:rsid w:val="00A85370"/>
    <w:rsid w:val="00A946FD"/>
    <w:rsid w:val="00A95250"/>
    <w:rsid w:val="00A9570D"/>
    <w:rsid w:val="00A969D5"/>
    <w:rsid w:val="00AA0102"/>
    <w:rsid w:val="00AA175C"/>
    <w:rsid w:val="00AA3D4B"/>
    <w:rsid w:val="00AA79FF"/>
    <w:rsid w:val="00AA7BA3"/>
    <w:rsid w:val="00AB272A"/>
    <w:rsid w:val="00AB4A87"/>
    <w:rsid w:val="00AB6806"/>
    <w:rsid w:val="00AC2640"/>
    <w:rsid w:val="00AD08E8"/>
    <w:rsid w:val="00AD389A"/>
    <w:rsid w:val="00AD7C63"/>
    <w:rsid w:val="00AE0C1D"/>
    <w:rsid w:val="00AE2316"/>
    <w:rsid w:val="00AE4167"/>
    <w:rsid w:val="00AF1E2B"/>
    <w:rsid w:val="00AF2752"/>
    <w:rsid w:val="00B02BE0"/>
    <w:rsid w:val="00B04A1E"/>
    <w:rsid w:val="00B20DF1"/>
    <w:rsid w:val="00B218F7"/>
    <w:rsid w:val="00B23B80"/>
    <w:rsid w:val="00B259F4"/>
    <w:rsid w:val="00B306F4"/>
    <w:rsid w:val="00B369EA"/>
    <w:rsid w:val="00B406DF"/>
    <w:rsid w:val="00B50DA4"/>
    <w:rsid w:val="00B53B7E"/>
    <w:rsid w:val="00B57866"/>
    <w:rsid w:val="00B6271D"/>
    <w:rsid w:val="00B673C1"/>
    <w:rsid w:val="00B74A0F"/>
    <w:rsid w:val="00B75147"/>
    <w:rsid w:val="00B81C48"/>
    <w:rsid w:val="00B879F2"/>
    <w:rsid w:val="00B934DA"/>
    <w:rsid w:val="00BA0DD6"/>
    <w:rsid w:val="00BA1AA1"/>
    <w:rsid w:val="00BA267F"/>
    <w:rsid w:val="00BB0CF3"/>
    <w:rsid w:val="00BB11AF"/>
    <w:rsid w:val="00BB62F1"/>
    <w:rsid w:val="00BC308A"/>
    <w:rsid w:val="00BD2A14"/>
    <w:rsid w:val="00BE0C7B"/>
    <w:rsid w:val="00BE241C"/>
    <w:rsid w:val="00BE3010"/>
    <w:rsid w:val="00BF3A61"/>
    <w:rsid w:val="00C15619"/>
    <w:rsid w:val="00C16709"/>
    <w:rsid w:val="00C23D29"/>
    <w:rsid w:val="00C272B4"/>
    <w:rsid w:val="00C561ED"/>
    <w:rsid w:val="00C62038"/>
    <w:rsid w:val="00C66E4E"/>
    <w:rsid w:val="00C762EF"/>
    <w:rsid w:val="00C81E03"/>
    <w:rsid w:val="00C86B5B"/>
    <w:rsid w:val="00C926CC"/>
    <w:rsid w:val="00C934D9"/>
    <w:rsid w:val="00C941A7"/>
    <w:rsid w:val="00C95E56"/>
    <w:rsid w:val="00CA0291"/>
    <w:rsid w:val="00CA053A"/>
    <w:rsid w:val="00CA4962"/>
    <w:rsid w:val="00CB164F"/>
    <w:rsid w:val="00CB259E"/>
    <w:rsid w:val="00CC3501"/>
    <w:rsid w:val="00CC6FEC"/>
    <w:rsid w:val="00CD035B"/>
    <w:rsid w:val="00CD2327"/>
    <w:rsid w:val="00CD23B7"/>
    <w:rsid w:val="00CD59B1"/>
    <w:rsid w:val="00CF0792"/>
    <w:rsid w:val="00CF3A85"/>
    <w:rsid w:val="00D0011A"/>
    <w:rsid w:val="00D0026B"/>
    <w:rsid w:val="00D164BF"/>
    <w:rsid w:val="00D3277C"/>
    <w:rsid w:val="00D327BA"/>
    <w:rsid w:val="00D376B5"/>
    <w:rsid w:val="00D42945"/>
    <w:rsid w:val="00D46582"/>
    <w:rsid w:val="00D511A0"/>
    <w:rsid w:val="00D51BFA"/>
    <w:rsid w:val="00D54655"/>
    <w:rsid w:val="00D55942"/>
    <w:rsid w:val="00D569C9"/>
    <w:rsid w:val="00D61253"/>
    <w:rsid w:val="00D62D8B"/>
    <w:rsid w:val="00D7583E"/>
    <w:rsid w:val="00D80993"/>
    <w:rsid w:val="00D97C84"/>
    <w:rsid w:val="00DA3D78"/>
    <w:rsid w:val="00DA48B6"/>
    <w:rsid w:val="00DA7B44"/>
    <w:rsid w:val="00DAFF2F"/>
    <w:rsid w:val="00DC109A"/>
    <w:rsid w:val="00DC146B"/>
    <w:rsid w:val="00DC1A8F"/>
    <w:rsid w:val="00DD3424"/>
    <w:rsid w:val="00DD74EB"/>
    <w:rsid w:val="00DE0574"/>
    <w:rsid w:val="00DE2370"/>
    <w:rsid w:val="00DE358B"/>
    <w:rsid w:val="00DE507D"/>
    <w:rsid w:val="00DF41FA"/>
    <w:rsid w:val="00E014A9"/>
    <w:rsid w:val="00E0578A"/>
    <w:rsid w:val="00E05F16"/>
    <w:rsid w:val="00E10C6A"/>
    <w:rsid w:val="00E13C64"/>
    <w:rsid w:val="00E22CE6"/>
    <w:rsid w:val="00E24762"/>
    <w:rsid w:val="00E265BB"/>
    <w:rsid w:val="00E34E68"/>
    <w:rsid w:val="00E50AA0"/>
    <w:rsid w:val="00E51EE9"/>
    <w:rsid w:val="00E57698"/>
    <w:rsid w:val="00E606CB"/>
    <w:rsid w:val="00E70202"/>
    <w:rsid w:val="00E75E80"/>
    <w:rsid w:val="00E76309"/>
    <w:rsid w:val="00E80CE3"/>
    <w:rsid w:val="00E8502C"/>
    <w:rsid w:val="00E8541A"/>
    <w:rsid w:val="00E97F11"/>
    <w:rsid w:val="00E97FEF"/>
    <w:rsid w:val="00EA0A2B"/>
    <w:rsid w:val="00EA0F05"/>
    <w:rsid w:val="00EA2432"/>
    <w:rsid w:val="00ED5284"/>
    <w:rsid w:val="00ED7DF4"/>
    <w:rsid w:val="00EE0EB1"/>
    <w:rsid w:val="00EF3122"/>
    <w:rsid w:val="00F059FD"/>
    <w:rsid w:val="00F07929"/>
    <w:rsid w:val="00F16ADE"/>
    <w:rsid w:val="00F22840"/>
    <w:rsid w:val="00F23126"/>
    <w:rsid w:val="00F2707C"/>
    <w:rsid w:val="00F44BAD"/>
    <w:rsid w:val="00F46982"/>
    <w:rsid w:val="00F535C6"/>
    <w:rsid w:val="00F65D28"/>
    <w:rsid w:val="00FA17F6"/>
    <w:rsid w:val="00FA19BB"/>
    <w:rsid w:val="00FB3B40"/>
    <w:rsid w:val="00FB7CCB"/>
    <w:rsid w:val="00FC6245"/>
    <w:rsid w:val="00FC66D4"/>
    <w:rsid w:val="00FD0E6A"/>
    <w:rsid w:val="00FF0676"/>
    <w:rsid w:val="00FF1005"/>
    <w:rsid w:val="00FF1CE3"/>
    <w:rsid w:val="00FF4F14"/>
    <w:rsid w:val="00FF704D"/>
    <w:rsid w:val="010DA659"/>
    <w:rsid w:val="014CE29B"/>
    <w:rsid w:val="0171B2C6"/>
    <w:rsid w:val="019415F8"/>
    <w:rsid w:val="01CA58BC"/>
    <w:rsid w:val="01EF49E2"/>
    <w:rsid w:val="023768D6"/>
    <w:rsid w:val="0239E2A5"/>
    <w:rsid w:val="023FF722"/>
    <w:rsid w:val="024768C3"/>
    <w:rsid w:val="02CCA3E9"/>
    <w:rsid w:val="0302B198"/>
    <w:rsid w:val="0341B43F"/>
    <w:rsid w:val="035A2B98"/>
    <w:rsid w:val="03BE6255"/>
    <w:rsid w:val="03C3216E"/>
    <w:rsid w:val="03D90D61"/>
    <w:rsid w:val="03DC0AAF"/>
    <w:rsid w:val="03E6AA57"/>
    <w:rsid w:val="046D637F"/>
    <w:rsid w:val="04D9C5F5"/>
    <w:rsid w:val="04E7DD17"/>
    <w:rsid w:val="05A0B2A4"/>
    <w:rsid w:val="0608FEB5"/>
    <w:rsid w:val="0645DAF0"/>
    <w:rsid w:val="06CB6F4C"/>
    <w:rsid w:val="06D1392E"/>
    <w:rsid w:val="06D5C21D"/>
    <w:rsid w:val="076F9BF3"/>
    <w:rsid w:val="07D2FC75"/>
    <w:rsid w:val="07E7C239"/>
    <w:rsid w:val="07F7277A"/>
    <w:rsid w:val="080F2AC2"/>
    <w:rsid w:val="08134E68"/>
    <w:rsid w:val="08336E9F"/>
    <w:rsid w:val="08A8D569"/>
    <w:rsid w:val="08E98E3D"/>
    <w:rsid w:val="090259E9"/>
    <w:rsid w:val="09168BBF"/>
    <w:rsid w:val="094597AA"/>
    <w:rsid w:val="095773F4"/>
    <w:rsid w:val="09A80181"/>
    <w:rsid w:val="09CD2BB7"/>
    <w:rsid w:val="09EA332B"/>
    <w:rsid w:val="0A19F5F2"/>
    <w:rsid w:val="0A2C6A05"/>
    <w:rsid w:val="0AC50350"/>
    <w:rsid w:val="0AD83665"/>
    <w:rsid w:val="0ADEA584"/>
    <w:rsid w:val="0B69C69C"/>
    <w:rsid w:val="0B8EC46E"/>
    <w:rsid w:val="0B9D06E2"/>
    <w:rsid w:val="0C8D7724"/>
    <w:rsid w:val="0D6DFB6F"/>
    <w:rsid w:val="0D981C81"/>
    <w:rsid w:val="0D9D7E0F"/>
    <w:rsid w:val="0E0D2033"/>
    <w:rsid w:val="0E329AD8"/>
    <w:rsid w:val="0E3B778C"/>
    <w:rsid w:val="0E86C0FB"/>
    <w:rsid w:val="0EA857A0"/>
    <w:rsid w:val="0EAC44F7"/>
    <w:rsid w:val="0EC25B8F"/>
    <w:rsid w:val="0F786B62"/>
    <w:rsid w:val="0FCBA43D"/>
    <w:rsid w:val="0FE0A7C0"/>
    <w:rsid w:val="10EFD26C"/>
    <w:rsid w:val="1113F37B"/>
    <w:rsid w:val="11D90820"/>
    <w:rsid w:val="120C9DFD"/>
    <w:rsid w:val="12221E12"/>
    <w:rsid w:val="129FFE57"/>
    <w:rsid w:val="1331FC85"/>
    <w:rsid w:val="133A5989"/>
    <w:rsid w:val="1342D2F4"/>
    <w:rsid w:val="13784CAB"/>
    <w:rsid w:val="137E9B80"/>
    <w:rsid w:val="13E0D45B"/>
    <w:rsid w:val="14AFCC0A"/>
    <w:rsid w:val="14B4FFD2"/>
    <w:rsid w:val="1509815B"/>
    <w:rsid w:val="1523B726"/>
    <w:rsid w:val="15302A8C"/>
    <w:rsid w:val="155637C0"/>
    <w:rsid w:val="1588772B"/>
    <w:rsid w:val="159277BD"/>
    <w:rsid w:val="15AC524A"/>
    <w:rsid w:val="15B4D023"/>
    <w:rsid w:val="15E83222"/>
    <w:rsid w:val="16338489"/>
    <w:rsid w:val="165E2B2A"/>
    <w:rsid w:val="165EE3DC"/>
    <w:rsid w:val="16971E6E"/>
    <w:rsid w:val="16AC7943"/>
    <w:rsid w:val="16BCBD56"/>
    <w:rsid w:val="16C0A287"/>
    <w:rsid w:val="16E3BCE6"/>
    <w:rsid w:val="17D0F98A"/>
    <w:rsid w:val="18208E82"/>
    <w:rsid w:val="1828316F"/>
    <w:rsid w:val="1840D1A1"/>
    <w:rsid w:val="18C4B60C"/>
    <w:rsid w:val="18C4BBAA"/>
    <w:rsid w:val="18F7CEEA"/>
    <w:rsid w:val="190D44D7"/>
    <w:rsid w:val="1977C563"/>
    <w:rsid w:val="197A1AF0"/>
    <w:rsid w:val="19D4B4A7"/>
    <w:rsid w:val="1A36ED82"/>
    <w:rsid w:val="1A381CF6"/>
    <w:rsid w:val="1A7AC5A3"/>
    <w:rsid w:val="1AB558F3"/>
    <w:rsid w:val="1AB5D051"/>
    <w:rsid w:val="1AFF6DC8"/>
    <w:rsid w:val="1B56F85D"/>
    <w:rsid w:val="1B77061C"/>
    <w:rsid w:val="1BD1E342"/>
    <w:rsid w:val="1BD347D6"/>
    <w:rsid w:val="1BE83F71"/>
    <w:rsid w:val="1BFC3668"/>
    <w:rsid w:val="1C4EC886"/>
    <w:rsid w:val="1C7BA15A"/>
    <w:rsid w:val="1C888487"/>
    <w:rsid w:val="1C955DE3"/>
    <w:rsid w:val="1CFBA2F9"/>
    <w:rsid w:val="1D11EB2C"/>
    <w:rsid w:val="1DAF66FA"/>
    <w:rsid w:val="1DEFE1F4"/>
    <w:rsid w:val="1DF4272C"/>
    <w:rsid w:val="1E0AD2F9"/>
    <w:rsid w:val="1E30C059"/>
    <w:rsid w:val="1E4492A6"/>
    <w:rsid w:val="1EC07513"/>
    <w:rsid w:val="1EE446F7"/>
    <w:rsid w:val="1F04FE23"/>
    <w:rsid w:val="1F473845"/>
    <w:rsid w:val="1F4E8221"/>
    <w:rsid w:val="1FA2731F"/>
    <w:rsid w:val="1FACCC77"/>
    <w:rsid w:val="1FD73FA1"/>
    <w:rsid w:val="2023B3DC"/>
    <w:rsid w:val="2082B1A6"/>
    <w:rsid w:val="208926BC"/>
    <w:rsid w:val="20BD3C63"/>
    <w:rsid w:val="20EC87A9"/>
    <w:rsid w:val="20EF3095"/>
    <w:rsid w:val="21210FBD"/>
    <w:rsid w:val="21499860"/>
    <w:rsid w:val="21620AC3"/>
    <w:rsid w:val="217B0AC1"/>
    <w:rsid w:val="21CD5F20"/>
    <w:rsid w:val="21D968CC"/>
    <w:rsid w:val="21F32C72"/>
    <w:rsid w:val="224751F5"/>
    <w:rsid w:val="228E893D"/>
    <w:rsid w:val="22A6CB68"/>
    <w:rsid w:val="22BA6B81"/>
    <w:rsid w:val="2371CFA4"/>
    <w:rsid w:val="237B96ED"/>
    <w:rsid w:val="23B2A470"/>
    <w:rsid w:val="23E3CDD2"/>
    <w:rsid w:val="23F0FB08"/>
    <w:rsid w:val="2446BF6F"/>
    <w:rsid w:val="245CB297"/>
    <w:rsid w:val="249A5F5C"/>
    <w:rsid w:val="24FBFE09"/>
    <w:rsid w:val="252536AF"/>
    <w:rsid w:val="253CCE86"/>
    <w:rsid w:val="2544507A"/>
    <w:rsid w:val="255D5B6D"/>
    <w:rsid w:val="2578863C"/>
    <w:rsid w:val="25DBF17A"/>
    <w:rsid w:val="25E4538E"/>
    <w:rsid w:val="25E966ED"/>
    <w:rsid w:val="260E46DC"/>
    <w:rsid w:val="26305078"/>
    <w:rsid w:val="266A3156"/>
    <w:rsid w:val="26EC0633"/>
    <w:rsid w:val="2729A965"/>
    <w:rsid w:val="2750CB37"/>
    <w:rsid w:val="276FBB05"/>
    <w:rsid w:val="2784F624"/>
    <w:rsid w:val="27912764"/>
    <w:rsid w:val="279293F7"/>
    <w:rsid w:val="27945359"/>
    <w:rsid w:val="27EFB9F9"/>
    <w:rsid w:val="281C5308"/>
    <w:rsid w:val="28665AF4"/>
    <w:rsid w:val="28793FF1"/>
    <w:rsid w:val="28F75A37"/>
    <w:rsid w:val="28FFED3D"/>
    <w:rsid w:val="293023BA"/>
    <w:rsid w:val="29EDD6E7"/>
    <w:rsid w:val="2A022B55"/>
    <w:rsid w:val="2A49DFE4"/>
    <w:rsid w:val="2A711FAC"/>
    <w:rsid w:val="2A71E2E6"/>
    <w:rsid w:val="2A8115F3"/>
    <w:rsid w:val="2AB981D7"/>
    <w:rsid w:val="2AC2BDEB"/>
    <w:rsid w:val="2ACBF41B"/>
    <w:rsid w:val="2AEDDA47"/>
    <w:rsid w:val="2B2C9D98"/>
    <w:rsid w:val="2BEFDDD9"/>
    <w:rsid w:val="2C31EB5C"/>
    <w:rsid w:val="2C3ADC70"/>
    <w:rsid w:val="2C67C47C"/>
    <w:rsid w:val="2CBAE6CE"/>
    <w:rsid w:val="2CFA1788"/>
    <w:rsid w:val="2D2C8208"/>
    <w:rsid w:val="2D5D9D2B"/>
    <w:rsid w:val="2D6BA773"/>
    <w:rsid w:val="2D9B85A7"/>
    <w:rsid w:val="2DEC6159"/>
    <w:rsid w:val="2DFECF80"/>
    <w:rsid w:val="2E171957"/>
    <w:rsid w:val="2E216534"/>
    <w:rsid w:val="2E2399B2"/>
    <w:rsid w:val="2E475DEB"/>
    <w:rsid w:val="2E60E9E0"/>
    <w:rsid w:val="2E88EB2D"/>
    <w:rsid w:val="2EBE9E92"/>
    <w:rsid w:val="2F3F2E53"/>
    <w:rsid w:val="2F5F1F99"/>
    <w:rsid w:val="2FA61E56"/>
    <w:rsid w:val="2FAC469A"/>
    <w:rsid w:val="30042350"/>
    <w:rsid w:val="30674ACF"/>
    <w:rsid w:val="30C6803D"/>
    <w:rsid w:val="30CD02E6"/>
    <w:rsid w:val="3101200A"/>
    <w:rsid w:val="314FD2E8"/>
    <w:rsid w:val="31545DFC"/>
    <w:rsid w:val="3158F183"/>
    <w:rsid w:val="3245A43A"/>
    <w:rsid w:val="325EE468"/>
    <w:rsid w:val="32A0CF49"/>
    <w:rsid w:val="32D3F86F"/>
    <w:rsid w:val="32D70600"/>
    <w:rsid w:val="32D72937"/>
    <w:rsid w:val="333F5D43"/>
    <w:rsid w:val="33A39F28"/>
    <w:rsid w:val="33CCA25C"/>
    <w:rsid w:val="3403F2F9"/>
    <w:rsid w:val="343D863F"/>
    <w:rsid w:val="344F5477"/>
    <w:rsid w:val="346C554D"/>
    <w:rsid w:val="34EF150B"/>
    <w:rsid w:val="34F4F25A"/>
    <w:rsid w:val="3522C140"/>
    <w:rsid w:val="3554B94F"/>
    <w:rsid w:val="35A35117"/>
    <w:rsid w:val="35D376C2"/>
    <w:rsid w:val="36154588"/>
    <w:rsid w:val="3639E0F2"/>
    <w:rsid w:val="3691EA06"/>
    <w:rsid w:val="36BEC4ED"/>
    <w:rsid w:val="373AF77D"/>
    <w:rsid w:val="37526707"/>
    <w:rsid w:val="379845A8"/>
    <w:rsid w:val="37B264A9"/>
    <w:rsid w:val="37F90442"/>
    <w:rsid w:val="38DB8F45"/>
    <w:rsid w:val="38E7056E"/>
    <w:rsid w:val="3930F803"/>
    <w:rsid w:val="39B68394"/>
    <w:rsid w:val="39C10270"/>
    <w:rsid w:val="39D65910"/>
    <w:rsid w:val="39D7FCCA"/>
    <w:rsid w:val="39E5EF83"/>
    <w:rsid w:val="3A4CC39C"/>
    <w:rsid w:val="3ABDCA51"/>
    <w:rsid w:val="3ADC25B3"/>
    <w:rsid w:val="3AE7CDB3"/>
    <w:rsid w:val="3AFE2AFA"/>
    <w:rsid w:val="3B2866F0"/>
    <w:rsid w:val="3B8AA48A"/>
    <w:rsid w:val="3BC84A6A"/>
    <w:rsid w:val="3C251730"/>
    <w:rsid w:val="3C49113A"/>
    <w:rsid w:val="3C543AF3"/>
    <w:rsid w:val="3C9B8EF2"/>
    <w:rsid w:val="3CBBFF00"/>
    <w:rsid w:val="3CBC3600"/>
    <w:rsid w:val="3DA12FC7"/>
    <w:rsid w:val="3DBE6FDE"/>
    <w:rsid w:val="3DE95CC6"/>
    <w:rsid w:val="3DECE451"/>
    <w:rsid w:val="3DEFE117"/>
    <w:rsid w:val="3DF2E944"/>
    <w:rsid w:val="3DFA6323"/>
    <w:rsid w:val="3E0514AF"/>
    <w:rsid w:val="3E43AAB5"/>
    <w:rsid w:val="3E967ABE"/>
    <w:rsid w:val="3EA9A5DC"/>
    <w:rsid w:val="3EB86060"/>
    <w:rsid w:val="3EBA6ACB"/>
    <w:rsid w:val="3EF64816"/>
    <w:rsid w:val="3FB28B8A"/>
    <w:rsid w:val="40651218"/>
    <w:rsid w:val="408CAB6C"/>
    <w:rsid w:val="40B9523D"/>
    <w:rsid w:val="415A422C"/>
    <w:rsid w:val="41801CCA"/>
    <w:rsid w:val="41B69BF2"/>
    <w:rsid w:val="41BE20F7"/>
    <w:rsid w:val="41C99470"/>
    <w:rsid w:val="420E9EB8"/>
    <w:rsid w:val="42317699"/>
    <w:rsid w:val="425BAFA8"/>
    <w:rsid w:val="4268C127"/>
    <w:rsid w:val="428AD44C"/>
    <w:rsid w:val="42B5DE77"/>
    <w:rsid w:val="42CFB2F3"/>
    <w:rsid w:val="431D8ECC"/>
    <w:rsid w:val="43259017"/>
    <w:rsid w:val="43365069"/>
    <w:rsid w:val="436263FD"/>
    <w:rsid w:val="43841F98"/>
    <w:rsid w:val="43D4C7AD"/>
    <w:rsid w:val="43E0ECBD"/>
    <w:rsid w:val="440EA6B3"/>
    <w:rsid w:val="445B2DD6"/>
    <w:rsid w:val="445B612A"/>
    <w:rsid w:val="447B65B1"/>
    <w:rsid w:val="447CAB41"/>
    <w:rsid w:val="448E055A"/>
    <w:rsid w:val="44C0396E"/>
    <w:rsid w:val="454E8707"/>
    <w:rsid w:val="45CE0BFA"/>
    <w:rsid w:val="45DE916B"/>
    <w:rsid w:val="45E8E66E"/>
    <w:rsid w:val="45E8EB11"/>
    <w:rsid w:val="4606A157"/>
    <w:rsid w:val="460F7F69"/>
    <w:rsid w:val="462E4204"/>
    <w:rsid w:val="463DD1A6"/>
    <w:rsid w:val="464B129E"/>
    <w:rsid w:val="466CE921"/>
    <w:rsid w:val="468E50BD"/>
    <w:rsid w:val="46C602E1"/>
    <w:rsid w:val="46F95200"/>
    <w:rsid w:val="471C4F7C"/>
    <w:rsid w:val="4736CBA3"/>
    <w:rsid w:val="4746531E"/>
    <w:rsid w:val="4751D69C"/>
    <w:rsid w:val="4792CF1B"/>
    <w:rsid w:val="47B6BA2F"/>
    <w:rsid w:val="4833D98C"/>
    <w:rsid w:val="484E91B9"/>
    <w:rsid w:val="48655C63"/>
    <w:rsid w:val="48BC4B66"/>
    <w:rsid w:val="4922A6AC"/>
    <w:rsid w:val="495D00FA"/>
    <w:rsid w:val="495E5F85"/>
    <w:rsid w:val="4988FA84"/>
    <w:rsid w:val="49A061BE"/>
    <w:rsid w:val="4A012CC4"/>
    <w:rsid w:val="4A39EADC"/>
    <w:rsid w:val="4A3EF36A"/>
    <w:rsid w:val="4A807BF8"/>
    <w:rsid w:val="4ACA6F5A"/>
    <w:rsid w:val="4AEA8010"/>
    <w:rsid w:val="4AF9A821"/>
    <w:rsid w:val="4B3462DB"/>
    <w:rsid w:val="4B3C321F"/>
    <w:rsid w:val="4B6D182B"/>
    <w:rsid w:val="4B7119AE"/>
    <w:rsid w:val="4B8A9EA1"/>
    <w:rsid w:val="4BCC3A38"/>
    <w:rsid w:val="4BDAC3CB"/>
    <w:rsid w:val="4BF09229"/>
    <w:rsid w:val="4C639820"/>
    <w:rsid w:val="4C6B9DB5"/>
    <w:rsid w:val="4C8B1C62"/>
    <w:rsid w:val="4C9BA7F0"/>
    <w:rsid w:val="4CA4680A"/>
    <w:rsid w:val="4CE0FB36"/>
    <w:rsid w:val="4CED7184"/>
    <w:rsid w:val="4D462114"/>
    <w:rsid w:val="4D765A57"/>
    <w:rsid w:val="4D90B7C6"/>
    <w:rsid w:val="4D9AAE51"/>
    <w:rsid w:val="4D9B1AB7"/>
    <w:rsid w:val="4DD44431"/>
    <w:rsid w:val="4DE0E0E9"/>
    <w:rsid w:val="4DEC3D9E"/>
    <w:rsid w:val="4DF15D0A"/>
    <w:rsid w:val="4E0C5CD0"/>
    <w:rsid w:val="4EC6ED38"/>
    <w:rsid w:val="4EFE0E96"/>
    <w:rsid w:val="4F12648D"/>
    <w:rsid w:val="4F3BC1FD"/>
    <w:rsid w:val="4F48C35C"/>
    <w:rsid w:val="4F4F0E02"/>
    <w:rsid w:val="4FCD1944"/>
    <w:rsid w:val="4FEC93E5"/>
    <w:rsid w:val="504C2D8F"/>
    <w:rsid w:val="508487C6"/>
    <w:rsid w:val="50CCA0FD"/>
    <w:rsid w:val="50D28424"/>
    <w:rsid w:val="5102BB7F"/>
    <w:rsid w:val="5126AFB8"/>
    <w:rsid w:val="5183AAB2"/>
    <w:rsid w:val="51A09AA8"/>
    <w:rsid w:val="51A68D24"/>
    <w:rsid w:val="51B1ED90"/>
    <w:rsid w:val="51F8BB7A"/>
    <w:rsid w:val="521247FB"/>
    <w:rsid w:val="526428E9"/>
    <w:rsid w:val="52B26A04"/>
    <w:rsid w:val="52C4D476"/>
    <w:rsid w:val="52CCA888"/>
    <w:rsid w:val="532114FD"/>
    <w:rsid w:val="533E3FEA"/>
    <w:rsid w:val="5393905F"/>
    <w:rsid w:val="54056C6E"/>
    <w:rsid w:val="5420A0F3"/>
    <w:rsid w:val="5441AA1D"/>
    <w:rsid w:val="5476AF9A"/>
    <w:rsid w:val="54841BEE"/>
    <w:rsid w:val="54C5D21C"/>
    <w:rsid w:val="54E80E9E"/>
    <w:rsid w:val="54EE388C"/>
    <w:rsid w:val="550B1905"/>
    <w:rsid w:val="552AC896"/>
    <w:rsid w:val="558A8A5B"/>
    <w:rsid w:val="55ACF006"/>
    <w:rsid w:val="55F335DB"/>
    <w:rsid w:val="5622B3B8"/>
    <w:rsid w:val="562E0BB8"/>
    <w:rsid w:val="56449F10"/>
    <w:rsid w:val="564921C6"/>
    <w:rsid w:val="5684D3CE"/>
    <w:rsid w:val="56A85A4A"/>
    <w:rsid w:val="5735DF37"/>
    <w:rsid w:val="574657A3"/>
    <w:rsid w:val="5765319A"/>
    <w:rsid w:val="577D60E9"/>
    <w:rsid w:val="57F7003C"/>
    <w:rsid w:val="57FCDA45"/>
    <w:rsid w:val="58222296"/>
    <w:rsid w:val="58B24900"/>
    <w:rsid w:val="598FFB62"/>
    <w:rsid w:val="59CA0820"/>
    <w:rsid w:val="59D2E118"/>
    <w:rsid w:val="59E4000D"/>
    <w:rsid w:val="5A1F90AD"/>
    <w:rsid w:val="5A24C813"/>
    <w:rsid w:val="5A2C9783"/>
    <w:rsid w:val="5A384311"/>
    <w:rsid w:val="5A651F66"/>
    <w:rsid w:val="5AFC8CA3"/>
    <w:rsid w:val="5B11BF95"/>
    <w:rsid w:val="5B3ADBAF"/>
    <w:rsid w:val="5B56CA80"/>
    <w:rsid w:val="5B846DA9"/>
    <w:rsid w:val="5BC1CC10"/>
    <w:rsid w:val="5BF0E795"/>
    <w:rsid w:val="5BF308FF"/>
    <w:rsid w:val="5C48B205"/>
    <w:rsid w:val="5CAFB82A"/>
    <w:rsid w:val="5D352DBD"/>
    <w:rsid w:val="5D758472"/>
    <w:rsid w:val="5D8CB7F6"/>
    <w:rsid w:val="5DF62179"/>
    <w:rsid w:val="5E08AB03"/>
    <w:rsid w:val="5E2571C8"/>
    <w:rsid w:val="5E504101"/>
    <w:rsid w:val="5E588D4F"/>
    <w:rsid w:val="5EB833BF"/>
    <w:rsid w:val="5EE51B5A"/>
    <w:rsid w:val="5F25EBB2"/>
    <w:rsid w:val="5F288857"/>
    <w:rsid w:val="5F325972"/>
    <w:rsid w:val="5FB0CE61"/>
    <w:rsid w:val="5FC55C47"/>
    <w:rsid w:val="5FC9C2F2"/>
    <w:rsid w:val="5FE34C6A"/>
    <w:rsid w:val="5FE599B9"/>
    <w:rsid w:val="6002D147"/>
    <w:rsid w:val="600900AE"/>
    <w:rsid w:val="6039B46D"/>
    <w:rsid w:val="604F95A7"/>
    <w:rsid w:val="6050F38E"/>
    <w:rsid w:val="60798E65"/>
    <w:rsid w:val="6091198D"/>
    <w:rsid w:val="60A4D672"/>
    <w:rsid w:val="60C8452D"/>
    <w:rsid w:val="60CB8EF6"/>
    <w:rsid w:val="61063B7A"/>
    <w:rsid w:val="614C792A"/>
    <w:rsid w:val="616735D0"/>
    <w:rsid w:val="61C61309"/>
    <w:rsid w:val="61DBCD2C"/>
    <w:rsid w:val="6209A5AD"/>
    <w:rsid w:val="6246F6C7"/>
    <w:rsid w:val="628B1E6F"/>
    <w:rsid w:val="62A2E0BC"/>
    <w:rsid w:val="62A565DA"/>
    <w:rsid w:val="62E2934A"/>
    <w:rsid w:val="6313E065"/>
    <w:rsid w:val="6321E124"/>
    <w:rsid w:val="63255F08"/>
    <w:rsid w:val="632AB045"/>
    <w:rsid w:val="634BFB61"/>
    <w:rsid w:val="63768F46"/>
    <w:rsid w:val="63990B2C"/>
    <w:rsid w:val="63A0137D"/>
    <w:rsid w:val="63D5CD8F"/>
    <w:rsid w:val="640CCB4A"/>
    <w:rsid w:val="643FE2E7"/>
    <w:rsid w:val="6479C248"/>
    <w:rsid w:val="649A6ADB"/>
    <w:rsid w:val="64BAD9F3"/>
    <w:rsid w:val="64D3D7B4"/>
    <w:rsid w:val="64DAA320"/>
    <w:rsid w:val="653C1621"/>
    <w:rsid w:val="6597C9DB"/>
    <w:rsid w:val="65C1F099"/>
    <w:rsid w:val="6620D1D9"/>
    <w:rsid w:val="666F8315"/>
    <w:rsid w:val="66D94BA6"/>
    <w:rsid w:val="67148226"/>
    <w:rsid w:val="6726DDB4"/>
    <w:rsid w:val="672D1928"/>
    <w:rsid w:val="67339A3C"/>
    <w:rsid w:val="6733C609"/>
    <w:rsid w:val="6772ED48"/>
    <w:rsid w:val="67DC6CA3"/>
    <w:rsid w:val="6814DD4B"/>
    <w:rsid w:val="682AEB8A"/>
    <w:rsid w:val="685FBED4"/>
    <w:rsid w:val="68986DCA"/>
    <w:rsid w:val="68A686C3"/>
    <w:rsid w:val="6972BCBD"/>
    <w:rsid w:val="698A6FA5"/>
    <w:rsid w:val="698BF56C"/>
    <w:rsid w:val="69B8A067"/>
    <w:rsid w:val="69CE8BBE"/>
    <w:rsid w:val="6A3C16D4"/>
    <w:rsid w:val="6A4227BF"/>
    <w:rsid w:val="6AC2F652"/>
    <w:rsid w:val="6AE049FC"/>
    <w:rsid w:val="6AFE2B65"/>
    <w:rsid w:val="6B2BBEC6"/>
    <w:rsid w:val="6B7C439C"/>
    <w:rsid w:val="6BAA98B7"/>
    <w:rsid w:val="6BBEBC48"/>
    <w:rsid w:val="6BCB24F4"/>
    <w:rsid w:val="6BE173CC"/>
    <w:rsid w:val="6BF1FA4F"/>
    <w:rsid w:val="6C008A4B"/>
    <w:rsid w:val="6C070B5F"/>
    <w:rsid w:val="6C42CC60"/>
    <w:rsid w:val="6C496CA1"/>
    <w:rsid w:val="6C876928"/>
    <w:rsid w:val="6C9A961A"/>
    <w:rsid w:val="6D28764D"/>
    <w:rsid w:val="6D9A8533"/>
    <w:rsid w:val="6DBD1DD5"/>
    <w:rsid w:val="6DD0A111"/>
    <w:rsid w:val="6E2BE080"/>
    <w:rsid w:val="6E88CDF8"/>
    <w:rsid w:val="6ED0080A"/>
    <w:rsid w:val="6ED235FA"/>
    <w:rsid w:val="6EF6E0DB"/>
    <w:rsid w:val="6F584078"/>
    <w:rsid w:val="6F634B40"/>
    <w:rsid w:val="6F75DFD1"/>
    <w:rsid w:val="6FC9C903"/>
    <w:rsid w:val="6FDA7714"/>
    <w:rsid w:val="6FDD3269"/>
    <w:rsid w:val="7018365B"/>
    <w:rsid w:val="7047862A"/>
    <w:rsid w:val="706A3941"/>
    <w:rsid w:val="70AA20A1"/>
    <w:rsid w:val="70D225F5"/>
    <w:rsid w:val="70E36545"/>
    <w:rsid w:val="71037450"/>
    <w:rsid w:val="710808FE"/>
    <w:rsid w:val="71746B32"/>
    <w:rsid w:val="7180AC3F"/>
    <w:rsid w:val="7196BB2E"/>
    <w:rsid w:val="71B35BBB"/>
    <w:rsid w:val="7211C25D"/>
    <w:rsid w:val="7222FB3D"/>
    <w:rsid w:val="72560FF9"/>
    <w:rsid w:val="72753ECE"/>
    <w:rsid w:val="72C77E71"/>
    <w:rsid w:val="72E16E81"/>
    <w:rsid w:val="73266570"/>
    <w:rsid w:val="73300240"/>
    <w:rsid w:val="73617524"/>
    <w:rsid w:val="7381D783"/>
    <w:rsid w:val="73E6CB9F"/>
    <w:rsid w:val="7409C6B7"/>
    <w:rsid w:val="7410B6F9"/>
    <w:rsid w:val="7439751F"/>
    <w:rsid w:val="74848002"/>
    <w:rsid w:val="749317D8"/>
    <w:rsid w:val="74B13863"/>
    <w:rsid w:val="74CC97C5"/>
    <w:rsid w:val="74EE9E14"/>
    <w:rsid w:val="75802150"/>
    <w:rsid w:val="75F762E3"/>
    <w:rsid w:val="7613191D"/>
    <w:rsid w:val="769055F1"/>
    <w:rsid w:val="7697AD47"/>
    <w:rsid w:val="76A708D8"/>
    <w:rsid w:val="76E5DD3E"/>
    <w:rsid w:val="7718D5DE"/>
    <w:rsid w:val="771BF234"/>
    <w:rsid w:val="77416779"/>
    <w:rsid w:val="775A0111"/>
    <w:rsid w:val="775C6431"/>
    <w:rsid w:val="77F9ED7E"/>
    <w:rsid w:val="77FE86F6"/>
    <w:rsid w:val="7810E3DF"/>
    <w:rsid w:val="78687B76"/>
    <w:rsid w:val="78749830"/>
    <w:rsid w:val="7899BC31"/>
    <w:rsid w:val="79016EAB"/>
    <w:rsid w:val="796A73D9"/>
    <w:rsid w:val="79872EA4"/>
    <w:rsid w:val="79BD14D0"/>
    <w:rsid w:val="79C59F90"/>
    <w:rsid w:val="79E597BF"/>
    <w:rsid w:val="79EBAB96"/>
    <w:rsid w:val="7AC41273"/>
    <w:rsid w:val="7B0F3A8E"/>
    <w:rsid w:val="7B5C3F30"/>
    <w:rsid w:val="7B63E6E4"/>
    <w:rsid w:val="7B776A63"/>
    <w:rsid w:val="7B86B794"/>
    <w:rsid w:val="7B9BD2BD"/>
    <w:rsid w:val="7BD66DCB"/>
    <w:rsid w:val="7BEB9DCA"/>
    <w:rsid w:val="7BF3F509"/>
    <w:rsid w:val="7C530CAB"/>
    <w:rsid w:val="7CA431EF"/>
    <w:rsid w:val="7CDA7D78"/>
    <w:rsid w:val="7D4A1E85"/>
    <w:rsid w:val="7D7CAB32"/>
    <w:rsid w:val="7DFB613E"/>
    <w:rsid w:val="7DFB7D34"/>
    <w:rsid w:val="7E038AD8"/>
    <w:rsid w:val="7E3A0DF6"/>
    <w:rsid w:val="7E4E518B"/>
    <w:rsid w:val="7E5317E3"/>
    <w:rsid w:val="7EC44C79"/>
    <w:rsid w:val="7F3A0378"/>
    <w:rsid w:val="7F50E98D"/>
    <w:rsid w:val="7F8DAF03"/>
    <w:rsid w:val="7FD6010A"/>
    <w:rsid w:val="7FE13F66"/>
    <w:rsid w:val="7FFCF9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78a541"/>
    </o:shapedefaults>
    <o:shapelayout v:ext="edit">
      <o:idmap v:ext="edit" data="2"/>
    </o:shapelayout>
  </w:shapeDefaults>
  <w:decimalSymbol w:val="."/>
  <w:listSeparator w:val=","/>
  <w14:docId w14:val="4B9311DE"/>
  <w15:docId w15:val="{00E916F8-B441-4A94-B972-58B38233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0E6"/>
    <w:pPr>
      <w:spacing w:after="120" w:line="320" w:lineRule="exact"/>
    </w:pPr>
    <w:rPr>
      <w:rFonts w:ascii="Arial" w:hAnsi="Arial"/>
      <w:color w:val="0D0D0D" w:themeColor="text1" w:themeTint="F2"/>
      <w:sz w:val="24"/>
    </w:rPr>
  </w:style>
  <w:style w:type="paragraph" w:styleId="Heading1">
    <w:name w:val="heading 1"/>
    <w:basedOn w:val="Normal"/>
    <w:next w:val="Normal"/>
    <w:link w:val="Heading1Char"/>
    <w:uiPriority w:val="9"/>
    <w:qFormat/>
    <w:rsid w:val="00802B02"/>
    <w:pPr>
      <w:keepNext/>
      <w:keepLines/>
      <w:outlineLvl w:val="0"/>
    </w:pPr>
    <w:rPr>
      <w:rFonts w:eastAsiaTheme="majorEastAsia" w:cstheme="majorBidi"/>
      <w:b/>
      <w:bCs/>
      <w:color w:val="6C2383"/>
      <w:sz w:val="32"/>
      <w:szCs w:val="28"/>
    </w:rPr>
  </w:style>
  <w:style w:type="paragraph" w:styleId="Heading2">
    <w:name w:val="heading 2"/>
    <w:basedOn w:val="Normal"/>
    <w:next w:val="Normal"/>
    <w:link w:val="Heading2Char"/>
    <w:uiPriority w:val="9"/>
    <w:unhideWhenUsed/>
    <w:qFormat/>
    <w:rsid w:val="00331957"/>
    <w:pPr>
      <w:keepNext/>
      <w:keepLines/>
      <w:spacing w:before="200" w:line="280" w:lineRule="exact"/>
      <w:outlineLvl w:val="1"/>
    </w:pPr>
    <w:rPr>
      <w:rFonts w:eastAsiaTheme="majorEastAsia" w:cstheme="majorBidi"/>
      <w:b/>
      <w:bCs/>
      <w:color w:val="404040" w:themeColor="text1" w:themeTint="BF"/>
      <w:sz w:val="28"/>
      <w:szCs w:val="26"/>
    </w:rPr>
  </w:style>
  <w:style w:type="paragraph" w:styleId="Heading3">
    <w:name w:val="heading 3"/>
    <w:basedOn w:val="Normal"/>
    <w:next w:val="Normal"/>
    <w:link w:val="Heading3Char"/>
    <w:uiPriority w:val="9"/>
    <w:unhideWhenUsed/>
    <w:qFormat/>
    <w:rsid w:val="001A2AF4"/>
    <w:pPr>
      <w:keepNext/>
      <w:keepLines/>
      <w:spacing w:before="200" w:line="240" w:lineRule="exact"/>
      <w:outlineLvl w:val="2"/>
    </w:pPr>
    <w:rPr>
      <w:rFonts w:eastAsia="Times New Roman" w:cs="Times New Roman"/>
      <w:b/>
      <w:bCs/>
      <w:color w:val="808080" w:themeColor="background1" w:themeShade="80"/>
    </w:rPr>
  </w:style>
  <w:style w:type="paragraph" w:styleId="Heading4">
    <w:name w:val="heading 4"/>
    <w:basedOn w:val="Normal"/>
    <w:next w:val="Normal"/>
    <w:link w:val="Heading4Char"/>
    <w:uiPriority w:val="9"/>
    <w:unhideWhenUsed/>
    <w:rsid w:val="002950A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qFormat/>
    <w:rsid w:val="00815CB7"/>
    <w:pPr>
      <w:spacing w:before="100" w:beforeAutospacing="1" w:after="100" w:afterAutospacing="1" w:line="240" w:lineRule="auto"/>
      <w:outlineLvl w:val="4"/>
    </w:pPr>
    <w:rPr>
      <w:rFonts w:ascii="Times New Roman" w:eastAsia="Times New Roman" w:hAnsi="Times New Roman" w:cs="Times New Roman"/>
      <w:b/>
      <w:bCs/>
      <w:color w:val="auto"/>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5EC"/>
  </w:style>
  <w:style w:type="paragraph" w:styleId="Footer">
    <w:name w:val="footer"/>
    <w:basedOn w:val="Normal"/>
    <w:link w:val="FooterChar"/>
    <w:uiPriority w:val="99"/>
    <w:unhideWhenUsed/>
    <w:rsid w:val="00776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5EC"/>
  </w:style>
  <w:style w:type="paragraph" w:styleId="BalloonText">
    <w:name w:val="Balloon Text"/>
    <w:basedOn w:val="Normal"/>
    <w:link w:val="BalloonTextChar"/>
    <w:uiPriority w:val="99"/>
    <w:semiHidden/>
    <w:unhideWhenUsed/>
    <w:rsid w:val="00776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5EC"/>
    <w:rPr>
      <w:rFonts w:ascii="Tahoma" w:hAnsi="Tahoma" w:cs="Tahoma"/>
      <w:sz w:val="16"/>
      <w:szCs w:val="16"/>
    </w:rPr>
  </w:style>
  <w:style w:type="paragraph" w:customStyle="1" w:styleId="HeaderTitle">
    <w:name w:val="HeaderTitle"/>
    <w:basedOn w:val="Header"/>
    <w:next w:val="NoSpacing"/>
    <w:link w:val="HeaderTitleChar"/>
    <w:rsid w:val="00AA7BA3"/>
    <w:pPr>
      <w:tabs>
        <w:tab w:val="clear" w:pos="4513"/>
        <w:tab w:val="clear" w:pos="9026"/>
      </w:tabs>
      <w:spacing w:before="360"/>
    </w:pPr>
    <w:rPr>
      <w:b/>
      <w:color w:val="262626" w:themeColor="text1" w:themeTint="D9"/>
      <w:position w:val="-28"/>
      <w:sz w:val="28"/>
    </w:rPr>
  </w:style>
  <w:style w:type="character" w:customStyle="1" w:styleId="HeaderTitleChar">
    <w:name w:val="HeaderTitle Char"/>
    <w:basedOn w:val="HeaderChar"/>
    <w:link w:val="HeaderTitle"/>
    <w:rsid w:val="00AA7BA3"/>
    <w:rPr>
      <w:rFonts w:ascii="Arial" w:hAnsi="Arial"/>
      <w:b/>
      <w:color w:val="262626" w:themeColor="text1" w:themeTint="D9"/>
      <w:position w:val="-28"/>
      <w:sz w:val="28"/>
    </w:rPr>
  </w:style>
  <w:style w:type="paragraph" w:customStyle="1" w:styleId="PublicationTitle">
    <w:name w:val="Publication Title"/>
    <w:basedOn w:val="Normal"/>
    <w:qFormat/>
    <w:rsid w:val="008E74C4"/>
    <w:pPr>
      <w:spacing w:before="120" w:after="0" w:line="560" w:lineRule="exact"/>
    </w:pPr>
    <w:rPr>
      <w:b/>
      <w:color w:val="000000" w:themeColor="text1"/>
      <w:spacing w:val="-20"/>
      <w:sz w:val="56"/>
    </w:rPr>
  </w:style>
  <w:style w:type="paragraph" w:styleId="NoSpacing">
    <w:name w:val="No Spacing"/>
    <w:uiPriority w:val="1"/>
    <w:rsid w:val="00E8502C"/>
    <w:pPr>
      <w:spacing w:after="0" w:line="240" w:lineRule="auto"/>
    </w:pPr>
  </w:style>
  <w:style w:type="paragraph" w:customStyle="1" w:styleId="Publicationsubtitle">
    <w:name w:val="Publication subtitle"/>
    <w:basedOn w:val="PublicationTitle"/>
    <w:qFormat/>
    <w:rsid w:val="00A1260D"/>
    <w:rPr>
      <w:sz w:val="36"/>
    </w:rPr>
  </w:style>
  <w:style w:type="paragraph" w:customStyle="1" w:styleId="Publicationdate">
    <w:name w:val="Publication date"/>
    <w:basedOn w:val="PublicationTitle"/>
    <w:qFormat/>
    <w:rsid w:val="002113A5"/>
    <w:pPr>
      <w:spacing w:line="360" w:lineRule="exact"/>
    </w:pPr>
    <w:rPr>
      <w:color w:val="FFFFFF" w:themeColor="background1"/>
      <w:sz w:val="36"/>
    </w:rPr>
  </w:style>
  <w:style w:type="character" w:customStyle="1" w:styleId="Heading1Char">
    <w:name w:val="Heading 1 Char"/>
    <w:basedOn w:val="DefaultParagraphFont"/>
    <w:link w:val="Heading1"/>
    <w:uiPriority w:val="9"/>
    <w:rsid w:val="00802B02"/>
    <w:rPr>
      <w:rFonts w:ascii="Arial" w:eastAsiaTheme="majorEastAsia" w:hAnsi="Arial" w:cstheme="majorBidi"/>
      <w:b/>
      <w:bCs/>
      <w:color w:val="6C2383"/>
      <w:sz w:val="32"/>
      <w:szCs w:val="28"/>
    </w:rPr>
  </w:style>
  <w:style w:type="character" w:customStyle="1" w:styleId="Heading2Char">
    <w:name w:val="Heading 2 Char"/>
    <w:basedOn w:val="DefaultParagraphFont"/>
    <w:link w:val="Heading2"/>
    <w:uiPriority w:val="9"/>
    <w:rsid w:val="00331957"/>
    <w:rPr>
      <w:rFonts w:ascii="Arial" w:eastAsiaTheme="majorEastAsia" w:hAnsi="Arial" w:cstheme="majorBidi"/>
      <w:b/>
      <w:bCs/>
      <w:color w:val="404040" w:themeColor="text1" w:themeTint="BF"/>
      <w:sz w:val="28"/>
      <w:szCs w:val="26"/>
    </w:rPr>
  </w:style>
  <w:style w:type="paragraph" w:customStyle="1" w:styleId="bulletlist">
    <w:name w:val="bullet list"/>
    <w:basedOn w:val="ListBullet"/>
    <w:next w:val="Normal"/>
    <w:qFormat/>
    <w:rsid w:val="00922B9F"/>
  </w:style>
  <w:style w:type="character" w:styleId="Hyperlink">
    <w:name w:val="Hyperlink"/>
    <w:basedOn w:val="DefaultParagraphFont"/>
    <w:uiPriority w:val="99"/>
    <w:unhideWhenUsed/>
    <w:rsid w:val="00030A66"/>
    <w:rPr>
      <w:b/>
      <w:color w:val="6C2383"/>
      <w:u w:val="single"/>
    </w:rPr>
  </w:style>
  <w:style w:type="table" w:styleId="TableGrid">
    <w:name w:val="Table Grid"/>
    <w:basedOn w:val="TableNormal"/>
    <w:uiPriority w:val="59"/>
    <w:rsid w:val="00E34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link w:val="TableHeadChar"/>
    <w:qFormat/>
    <w:rsid w:val="00845FBE"/>
    <w:pPr>
      <w:spacing w:after="0" w:line="240" w:lineRule="auto"/>
      <w:jc w:val="center"/>
    </w:pPr>
    <w:rPr>
      <w:b/>
      <w:color w:val="FFFFFF" w:themeColor="background1"/>
      <w:spacing w:val="-10"/>
      <w:sz w:val="22"/>
    </w:rPr>
  </w:style>
  <w:style w:type="paragraph" w:customStyle="1" w:styleId="TableBody">
    <w:name w:val="Table Body"/>
    <w:basedOn w:val="TableHead"/>
    <w:link w:val="TableBodyChar"/>
    <w:qFormat/>
    <w:rsid w:val="00845FBE"/>
    <w:pPr>
      <w:spacing w:before="20" w:after="20"/>
      <w:jc w:val="right"/>
    </w:pPr>
    <w:rPr>
      <w:b w:val="0"/>
      <w:color w:val="262626" w:themeColor="text1" w:themeTint="D9"/>
    </w:rPr>
  </w:style>
  <w:style w:type="paragraph" w:customStyle="1" w:styleId="Footnote">
    <w:name w:val="Footnote"/>
    <w:basedOn w:val="Normal"/>
    <w:qFormat/>
    <w:rsid w:val="00F16ADE"/>
    <w:pPr>
      <w:spacing w:after="0" w:line="240" w:lineRule="auto"/>
    </w:pPr>
    <w:rPr>
      <w:sz w:val="22"/>
    </w:rPr>
  </w:style>
  <w:style w:type="paragraph" w:customStyle="1" w:styleId="TableCharttitle">
    <w:name w:val="TableChart title"/>
    <w:basedOn w:val="ChartTitle"/>
    <w:qFormat/>
    <w:rsid w:val="00D164BF"/>
  </w:style>
  <w:style w:type="paragraph" w:styleId="TOC2">
    <w:name w:val="toc 2"/>
    <w:basedOn w:val="Normal"/>
    <w:next w:val="Normal"/>
    <w:autoRedefine/>
    <w:uiPriority w:val="39"/>
    <w:unhideWhenUsed/>
    <w:rsid w:val="00440BC7"/>
    <w:pPr>
      <w:spacing w:after="100"/>
      <w:ind w:left="240"/>
    </w:pPr>
  </w:style>
  <w:style w:type="paragraph" w:styleId="TOC1">
    <w:name w:val="toc 1"/>
    <w:basedOn w:val="Normal"/>
    <w:next w:val="Normal"/>
    <w:autoRedefine/>
    <w:uiPriority w:val="39"/>
    <w:unhideWhenUsed/>
    <w:rsid w:val="00440BC7"/>
    <w:pPr>
      <w:spacing w:after="100"/>
    </w:pPr>
  </w:style>
  <w:style w:type="character" w:customStyle="1" w:styleId="Heading3Char">
    <w:name w:val="Heading 3 Char"/>
    <w:basedOn w:val="DefaultParagraphFont"/>
    <w:link w:val="Heading3"/>
    <w:uiPriority w:val="9"/>
    <w:rsid w:val="001A2AF4"/>
    <w:rPr>
      <w:rFonts w:ascii="Arial" w:eastAsia="Times New Roman" w:hAnsi="Arial" w:cs="Times New Roman"/>
      <w:b/>
      <w:bCs/>
      <w:color w:val="808080" w:themeColor="background1" w:themeShade="80"/>
      <w:sz w:val="24"/>
    </w:rPr>
  </w:style>
  <w:style w:type="paragraph" w:styleId="ListParagraph">
    <w:name w:val="List Paragraph"/>
    <w:basedOn w:val="Normal"/>
    <w:link w:val="ListParagraphChar"/>
    <w:uiPriority w:val="34"/>
    <w:qFormat/>
    <w:rsid w:val="005D14C7"/>
    <w:pPr>
      <w:spacing w:line="240" w:lineRule="auto"/>
      <w:ind w:left="720"/>
    </w:pPr>
    <w:rPr>
      <w:rFonts w:eastAsia="Times New Roman" w:cs="Times New Roman"/>
      <w:color w:val="auto"/>
      <w:szCs w:val="24"/>
      <w:lang w:eastAsia="en-GB"/>
    </w:rPr>
  </w:style>
  <w:style w:type="paragraph" w:customStyle="1" w:styleId="Annotation">
    <w:name w:val="Annotation"/>
    <w:basedOn w:val="Normal"/>
    <w:rsid w:val="00EA0A2B"/>
    <w:pPr>
      <w:spacing w:line="240" w:lineRule="auto"/>
    </w:pPr>
    <w:rPr>
      <w:rFonts w:eastAsia="Times New Roman" w:cs="Times New Roman"/>
      <w:color w:val="092869"/>
      <w:sz w:val="18"/>
      <w:szCs w:val="24"/>
      <w:lang w:eastAsia="en-GB"/>
    </w:rPr>
  </w:style>
  <w:style w:type="paragraph" w:customStyle="1" w:styleId="ChartTitle">
    <w:name w:val="Chart Title"/>
    <w:basedOn w:val="Normal"/>
    <w:rsid w:val="00F16ADE"/>
    <w:pPr>
      <w:spacing w:before="240" w:after="240" w:line="240" w:lineRule="auto"/>
    </w:pPr>
    <w:rPr>
      <w:rFonts w:eastAsia="Times New Roman" w:cs="Times New Roman"/>
      <w:b/>
      <w:color w:val="6C2383"/>
      <w:szCs w:val="24"/>
      <w:lang w:eastAsia="en-GB"/>
    </w:rPr>
  </w:style>
  <w:style w:type="paragraph" w:styleId="ListBullet">
    <w:name w:val="List Bullet"/>
    <w:basedOn w:val="Normal"/>
    <w:rsid w:val="00EA0A2B"/>
    <w:pPr>
      <w:numPr>
        <w:numId w:val="4"/>
      </w:numPr>
      <w:spacing w:line="240" w:lineRule="auto"/>
    </w:pPr>
    <w:rPr>
      <w:rFonts w:eastAsia="Times New Roman" w:cs="Times New Roman"/>
      <w:color w:val="auto"/>
      <w:szCs w:val="24"/>
      <w:lang w:eastAsia="en-GB"/>
    </w:rPr>
  </w:style>
  <w:style w:type="paragraph" w:customStyle="1" w:styleId="Footnotenumbered">
    <w:name w:val="Footnote numbered"/>
    <w:basedOn w:val="Footnote"/>
    <w:next w:val="Normal"/>
    <w:qFormat/>
    <w:rsid w:val="00BE0C7B"/>
    <w:pPr>
      <w:numPr>
        <w:numId w:val="8"/>
      </w:numPr>
    </w:pPr>
    <w:rPr>
      <w:sz w:val="18"/>
      <w:szCs w:val="18"/>
    </w:rPr>
  </w:style>
  <w:style w:type="character" w:customStyle="1" w:styleId="StyleBold">
    <w:name w:val="Style Bold"/>
    <w:basedOn w:val="DefaultParagraphFont"/>
    <w:rsid w:val="00F16ADE"/>
    <w:rPr>
      <w:b/>
      <w:bCs/>
    </w:rPr>
  </w:style>
  <w:style w:type="character" w:styleId="CommentReference">
    <w:name w:val="annotation reference"/>
    <w:basedOn w:val="DefaultParagraphFont"/>
    <w:uiPriority w:val="99"/>
    <w:semiHidden/>
    <w:unhideWhenUsed/>
    <w:rsid w:val="00841834"/>
    <w:rPr>
      <w:sz w:val="16"/>
      <w:szCs w:val="16"/>
    </w:rPr>
  </w:style>
  <w:style w:type="paragraph" w:styleId="CommentText">
    <w:name w:val="annotation text"/>
    <w:basedOn w:val="Normal"/>
    <w:link w:val="CommentTextChar"/>
    <w:uiPriority w:val="99"/>
    <w:unhideWhenUsed/>
    <w:rsid w:val="00841834"/>
    <w:pPr>
      <w:spacing w:line="240" w:lineRule="auto"/>
    </w:pPr>
    <w:rPr>
      <w:sz w:val="20"/>
      <w:szCs w:val="20"/>
    </w:rPr>
  </w:style>
  <w:style w:type="character" w:customStyle="1" w:styleId="CommentTextChar">
    <w:name w:val="Comment Text Char"/>
    <w:basedOn w:val="DefaultParagraphFont"/>
    <w:link w:val="CommentText"/>
    <w:uiPriority w:val="99"/>
    <w:rsid w:val="00841834"/>
    <w:rPr>
      <w:rFonts w:ascii="Arial" w:hAnsi="Arial"/>
      <w:color w:val="0D0D0D" w:themeColor="text1" w:themeTint="F2"/>
      <w:sz w:val="20"/>
      <w:szCs w:val="20"/>
    </w:rPr>
  </w:style>
  <w:style w:type="paragraph" w:styleId="CommentSubject">
    <w:name w:val="annotation subject"/>
    <w:basedOn w:val="CommentText"/>
    <w:next w:val="CommentText"/>
    <w:link w:val="CommentSubjectChar"/>
    <w:uiPriority w:val="99"/>
    <w:semiHidden/>
    <w:unhideWhenUsed/>
    <w:rsid w:val="00841834"/>
    <w:rPr>
      <w:b/>
      <w:bCs/>
    </w:rPr>
  </w:style>
  <w:style w:type="character" w:customStyle="1" w:styleId="CommentSubjectChar">
    <w:name w:val="Comment Subject Char"/>
    <w:basedOn w:val="CommentTextChar"/>
    <w:link w:val="CommentSubject"/>
    <w:uiPriority w:val="99"/>
    <w:semiHidden/>
    <w:rsid w:val="00841834"/>
    <w:rPr>
      <w:rFonts w:ascii="Arial" w:hAnsi="Arial"/>
      <w:b/>
      <w:bCs/>
      <w:color w:val="0D0D0D" w:themeColor="text1" w:themeTint="F2"/>
      <w:sz w:val="20"/>
      <w:szCs w:val="20"/>
    </w:rPr>
  </w:style>
  <w:style w:type="paragraph" w:customStyle="1" w:styleId="ContentsHeader">
    <w:name w:val="Contents Header"/>
    <w:basedOn w:val="Heading1"/>
    <w:link w:val="ContentsHeaderChar"/>
    <w:qFormat/>
    <w:rsid w:val="000C1BFA"/>
    <w:pPr>
      <w:spacing w:after="360"/>
    </w:pPr>
  </w:style>
  <w:style w:type="character" w:customStyle="1" w:styleId="ContentsHeaderChar">
    <w:name w:val="Contents Header Char"/>
    <w:basedOn w:val="Heading1Char"/>
    <w:link w:val="ContentsHeader"/>
    <w:rsid w:val="000C1BFA"/>
    <w:rPr>
      <w:rFonts w:ascii="Arial" w:eastAsiaTheme="majorEastAsia" w:hAnsi="Arial" w:cstheme="majorBidi"/>
      <w:b/>
      <w:bCs/>
      <w:color w:val="6C2383"/>
      <w:sz w:val="32"/>
      <w:szCs w:val="28"/>
    </w:rPr>
  </w:style>
  <w:style w:type="paragraph" w:customStyle="1" w:styleId="Hyperlink1">
    <w:name w:val="Hyperlink1"/>
    <w:basedOn w:val="Normal"/>
    <w:link w:val="hyperlinkChar"/>
    <w:qFormat/>
    <w:rsid w:val="00E13C64"/>
    <w:rPr>
      <w:color w:val="6C2383"/>
      <w:u w:val="single"/>
    </w:rPr>
  </w:style>
  <w:style w:type="paragraph" w:styleId="NormalWeb">
    <w:name w:val="Normal (Web)"/>
    <w:basedOn w:val="Normal"/>
    <w:uiPriority w:val="99"/>
    <w:unhideWhenUsed/>
    <w:rsid w:val="00845FBE"/>
    <w:pPr>
      <w:spacing w:before="100" w:beforeAutospacing="1" w:after="100" w:afterAutospacing="1" w:line="240" w:lineRule="auto"/>
    </w:pPr>
    <w:rPr>
      <w:rFonts w:ascii="Times New Roman" w:eastAsia="Times New Roman" w:hAnsi="Times New Roman" w:cs="Times New Roman"/>
      <w:color w:val="auto"/>
      <w:szCs w:val="24"/>
      <w:lang w:eastAsia="en-GB"/>
    </w:rPr>
  </w:style>
  <w:style w:type="character" w:customStyle="1" w:styleId="hyperlinkChar">
    <w:name w:val="hyperlink Char"/>
    <w:basedOn w:val="DefaultParagraphFont"/>
    <w:link w:val="Hyperlink1"/>
    <w:rsid w:val="00E13C64"/>
    <w:rPr>
      <w:rFonts w:ascii="Arial" w:hAnsi="Arial"/>
      <w:color w:val="6C2383"/>
      <w:sz w:val="24"/>
      <w:u w:val="single"/>
    </w:rPr>
  </w:style>
  <w:style w:type="paragraph" w:customStyle="1" w:styleId="Tablehyperlinks">
    <w:name w:val="Table hyperlinks"/>
    <w:basedOn w:val="TableBody"/>
    <w:link w:val="TablehyperlinksChar"/>
    <w:qFormat/>
    <w:rsid w:val="00331957"/>
    <w:pPr>
      <w:jc w:val="left"/>
    </w:pPr>
    <w:rPr>
      <w:color w:val="6C2383"/>
      <w:u w:val="single"/>
    </w:rPr>
  </w:style>
  <w:style w:type="character" w:customStyle="1" w:styleId="TableHeadChar">
    <w:name w:val="Table Head Char"/>
    <w:basedOn w:val="DefaultParagraphFont"/>
    <w:link w:val="TableHead"/>
    <w:rsid w:val="00845FBE"/>
    <w:rPr>
      <w:rFonts w:ascii="Arial" w:hAnsi="Arial"/>
      <w:b/>
      <w:color w:val="FFFFFF" w:themeColor="background1"/>
      <w:spacing w:val="-10"/>
    </w:rPr>
  </w:style>
  <w:style w:type="character" w:customStyle="1" w:styleId="TableBodyChar">
    <w:name w:val="Table Body Char"/>
    <w:basedOn w:val="TableHeadChar"/>
    <w:link w:val="TableBody"/>
    <w:rsid w:val="00845FBE"/>
    <w:rPr>
      <w:rFonts w:ascii="Arial" w:hAnsi="Arial"/>
      <w:b/>
      <w:color w:val="262626" w:themeColor="text1" w:themeTint="D9"/>
      <w:spacing w:val="-10"/>
    </w:rPr>
  </w:style>
  <w:style w:type="character" w:customStyle="1" w:styleId="TablehyperlinksChar">
    <w:name w:val="Table hyperlinks Char"/>
    <w:basedOn w:val="TableBodyChar"/>
    <w:link w:val="Tablehyperlinks"/>
    <w:rsid w:val="00331957"/>
    <w:rPr>
      <w:rFonts w:ascii="Arial" w:hAnsi="Arial"/>
      <w:b w:val="0"/>
      <w:color w:val="6C2383"/>
      <w:spacing w:val="-10"/>
      <w:u w:val="single"/>
    </w:rPr>
  </w:style>
  <w:style w:type="paragraph" w:customStyle="1" w:styleId="RestrictedStats">
    <w:name w:val="RestrictedStats"/>
    <w:basedOn w:val="Normal"/>
    <w:next w:val="Normal"/>
    <w:qFormat/>
    <w:rsid w:val="00E13C64"/>
    <w:pPr>
      <w:spacing w:before="40"/>
    </w:pPr>
    <w:rPr>
      <w:rFonts w:eastAsia="Calibri" w:cs="Times New Roman"/>
      <w:b/>
      <w:color w:val="FF0000"/>
      <w:sz w:val="28"/>
    </w:rPr>
  </w:style>
  <w:style w:type="character" w:styleId="PlaceholderText">
    <w:name w:val="Placeholder Text"/>
    <w:basedOn w:val="DefaultParagraphFont"/>
    <w:uiPriority w:val="99"/>
    <w:semiHidden/>
    <w:rsid w:val="00BE0C7B"/>
    <w:rPr>
      <w:color w:val="808080"/>
    </w:rPr>
  </w:style>
  <w:style w:type="paragraph" w:styleId="FootnoteText">
    <w:name w:val="footnote text"/>
    <w:basedOn w:val="Normal"/>
    <w:link w:val="FootnoteTextChar"/>
    <w:uiPriority w:val="99"/>
    <w:semiHidden/>
    <w:unhideWhenUsed/>
    <w:rsid w:val="00780C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0C63"/>
    <w:rPr>
      <w:rFonts w:ascii="Arial" w:hAnsi="Arial"/>
      <w:color w:val="0D0D0D" w:themeColor="text1" w:themeTint="F2"/>
      <w:sz w:val="20"/>
      <w:szCs w:val="20"/>
    </w:rPr>
  </w:style>
  <w:style w:type="character" w:styleId="FootnoteReference">
    <w:name w:val="footnote reference"/>
    <w:basedOn w:val="DefaultParagraphFont"/>
    <w:uiPriority w:val="99"/>
    <w:semiHidden/>
    <w:unhideWhenUsed/>
    <w:rsid w:val="00780C63"/>
    <w:rPr>
      <w:vertAlign w:val="superscript"/>
    </w:rPr>
  </w:style>
  <w:style w:type="paragraph" w:styleId="EndnoteText">
    <w:name w:val="endnote text"/>
    <w:basedOn w:val="Normal"/>
    <w:link w:val="EndnoteTextChar"/>
    <w:uiPriority w:val="99"/>
    <w:semiHidden/>
    <w:unhideWhenUsed/>
    <w:rsid w:val="002856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5619"/>
    <w:rPr>
      <w:rFonts w:ascii="Arial" w:hAnsi="Arial"/>
      <w:color w:val="0D0D0D" w:themeColor="text1" w:themeTint="F2"/>
      <w:sz w:val="20"/>
      <w:szCs w:val="20"/>
    </w:rPr>
  </w:style>
  <w:style w:type="character" w:styleId="EndnoteReference">
    <w:name w:val="endnote reference"/>
    <w:basedOn w:val="DefaultParagraphFont"/>
    <w:uiPriority w:val="99"/>
    <w:semiHidden/>
    <w:unhideWhenUsed/>
    <w:rsid w:val="00285619"/>
    <w:rPr>
      <w:vertAlign w:val="superscript"/>
    </w:rPr>
  </w:style>
  <w:style w:type="character" w:customStyle="1" w:styleId="Heading5Char">
    <w:name w:val="Heading 5 Char"/>
    <w:basedOn w:val="DefaultParagraphFont"/>
    <w:link w:val="Heading5"/>
    <w:uiPriority w:val="9"/>
    <w:rsid w:val="00815CB7"/>
    <w:rPr>
      <w:rFonts w:ascii="Times New Roman" w:eastAsia="Times New Roman" w:hAnsi="Times New Roman" w:cs="Times New Roman"/>
      <w:b/>
      <w:bCs/>
      <w:sz w:val="20"/>
      <w:szCs w:val="20"/>
      <w:lang w:eastAsia="en-GB"/>
    </w:rPr>
  </w:style>
  <w:style w:type="character" w:customStyle="1" w:styleId="label">
    <w:name w:val="label"/>
    <w:basedOn w:val="DefaultParagraphFont"/>
    <w:rsid w:val="00815CB7"/>
  </w:style>
  <w:style w:type="character" w:customStyle="1" w:styleId="Heading4Char">
    <w:name w:val="Heading 4 Char"/>
    <w:basedOn w:val="DefaultParagraphFont"/>
    <w:link w:val="Heading4"/>
    <w:uiPriority w:val="9"/>
    <w:rsid w:val="002950AE"/>
    <w:rPr>
      <w:rFonts w:asciiTheme="majorHAnsi" w:eastAsiaTheme="majorEastAsia" w:hAnsiTheme="majorHAnsi" w:cstheme="majorBidi"/>
      <w:i/>
      <w:iCs/>
      <w:color w:val="365F91" w:themeColor="accent1" w:themeShade="BF"/>
      <w:sz w:val="24"/>
    </w:rPr>
  </w:style>
  <w:style w:type="paragraph" w:customStyle="1" w:styleId="Default">
    <w:name w:val="Default"/>
    <w:rsid w:val="00C272B4"/>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740F8E"/>
    <w:rPr>
      <w:color w:val="800080" w:themeColor="followedHyperlink"/>
      <w:u w:val="single"/>
    </w:rPr>
  </w:style>
  <w:style w:type="paragraph" w:styleId="TOC3">
    <w:name w:val="toc 3"/>
    <w:basedOn w:val="Normal"/>
    <w:next w:val="Normal"/>
    <w:autoRedefine/>
    <w:uiPriority w:val="39"/>
    <w:unhideWhenUsed/>
    <w:rsid w:val="009B1105"/>
    <w:pPr>
      <w:spacing w:after="100"/>
      <w:ind w:left="480"/>
    </w:pPr>
  </w:style>
  <w:style w:type="character" w:customStyle="1" w:styleId="ListParagraphChar">
    <w:name w:val="List Paragraph Char"/>
    <w:basedOn w:val="DefaultParagraphFont"/>
    <w:link w:val="ListParagraph"/>
    <w:uiPriority w:val="34"/>
    <w:rsid w:val="00CC6FEC"/>
    <w:rPr>
      <w:rFonts w:ascii="Arial" w:eastAsia="Times New Roman" w:hAnsi="Arial" w:cs="Times New Roman"/>
      <w:sz w:val="24"/>
      <w:szCs w:val="24"/>
      <w:lang w:eastAsia="en-GB"/>
    </w:rPr>
  </w:style>
  <w:style w:type="numbering" w:customStyle="1" w:styleId="Style1">
    <w:name w:val="Style1"/>
    <w:uiPriority w:val="99"/>
    <w:rsid w:val="00203B00"/>
    <w:pPr>
      <w:numPr>
        <w:numId w:val="23"/>
      </w:numPr>
    </w:pPr>
  </w:style>
  <w:style w:type="character" w:styleId="UnresolvedMention">
    <w:name w:val="Unresolved Mention"/>
    <w:basedOn w:val="DefaultParagraphFont"/>
    <w:uiPriority w:val="99"/>
    <w:semiHidden/>
    <w:unhideWhenUsed/>
    <w:rsid w:val="00B673C1"/>
    <w:rPr>
      <w:color w:val="605E5C"/>
      <w:shd w:val="clear" w:color="auto" w:fill="E1DFDD"/>
    </w:rPr>
  </w:style>
  <w:style w:type="character" w:styleId="HTMLCode">
    <w:name w:val="HTML Code"/>
    <w:basedOn w:val="DefaultParagraphFont"/>
    <w:uiPriority w:val="99"/>
    <w:semiHidden/>
    <w:unhideWhenUsed/>
    <w:rsid w:val="00CF3A85"/>
    <w:rPr>
      <w:rFonts w:ascii="Courier New" w:eastAsia="Times New Roman" w:hAnsi="Courier New" w:cs="Courier New"/>
      <w:sz w:val="20"/>
      <w:szCs w:val="20"/>
    </w:rPr>
  </w:style>
  <w:style w:type="paragraph" w:styleId="Revision">
    <w:name w:val="Revision"/>
    <w:hidden/>
    <w:uiPriority w:val="99"/>
    <w:semiHidden/>
    <w:rsid w:val="001C3723"/>
    <w:pPr>
      <w:spacing w:after="0" w:line="240" w:lineRule="auto"/>
    </w:pPr>
    <w:rPr>
      <w:rFonts w:ascii="Arial" w:hAnsi="Arial"/>
      <w:color w:val="0D0D0D" w:themeColor="text1" w:themeTint="F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5004">
      <w:bodyDiv w:val="1"/>
      <w:marLeft w:val="0"/>
      <w:marRight w:val="0"/>
      <w:marTop w:val="0"/>
      <w:marBottom w:val="0"/>
      <w:divBdr>
        <w:top w:val="none" w:sz="0" w:space="0" w:color="auto"/>
        <w:left w:val="none" w:sz="0" w:space="0" w:color="auto"/>
        <w:bottom w:val="none" w:sz="0" w:space="0" w:color="auto"/>
        <w:right w:val="none" w:sz="0" w:space="0" w:color="auto"/>
      </w:divBdr>
    </w:div>
    <w:div w:id="136797657">
      <w:bodyDiv w:val="1"/>
      <w:marLeft w:val="0"/>
      <w:marRight w:val="0"/>
      <w:marTop w:val="0"/>
      <w:marBottom w:val="0"/>
      <w:divBdr>
        <w:top w:val="none" w:sz="0" w:space="0" w:color="auto"/>
        <w:left w:val="none" w:sz="0" w:space="0" w:color="auto"/>
        <w:bottom w:val="none" w:sz="0" w:space="0" w:color="auto"/>
        <w:right w:val="none" w:sz="0" w:space="0" w:color="auto"/>
      </w:divBdr>
      <w:divsChild>
        <w:div w:id="271132520">
          <w:marLeft w:val="0"/>
          <w:marRight w:val="0"/>
          <w:marTop w:val="0"/>
          <w:marBottom w:val="0"/>
          <w:divBdr>
            <w:top w:val="none" w:sz="0" w:space="0" w:color="auto"/>
            <w:left w:val="none" w:sz="0" w:space="0" w:color="auto"/>
            <w:bottom w:val="none" w:sz="0" w:space="0" w:color="auto"/>
            <w:right w:val="none" w:sz="0" w:space="0" w:color="auto"/>
          </w:divBdr>
        </w:div>
        <w:div w:id="428622956">
          <w:marLeft w:val="0"/>
          <w:marRight w:val="0"/>
          <w:marTop w:val="0"/>
          <w:marBottom w:val="0"/>
          <w:divBdr>
            <w:top w:val="none" w:sz="0" w:space="0" w:color="auto"/>
            <w:left w:val="none" w:sz="0" w:space="0" w:color="auto"/>
            <w:bottom w:val="none" w:sz="0" w:space="0" w:color="auto"/>
            <w:right w:val="none" w:sz="0" w:space="0" w:color="auto"/>
          </w:divBdr>
        </w:div>
        <w:div w:id="1639720616">
          <w:marLeft w:val="0"/>
          <w:marRight w:val="0"/>
          <w:marTop w:val="0"/>
          <w:marBottom w:val="0"/>
          <w:divBdr>
            <w:top w:val="none" w:sz="0" w:space="0" w:color="auto"/>
            <w:left w:val="none" w:sz="0" w:space="0" w:color="auto"/>
            <w:bottom w:val="none" w:sz="0" w:space="0" w:color="auto"/>
            <w:right w:val="none" w:sz="0" w:space="0" w:color="auto"/>
          </w:divBdr>
        </w:div>
      </w:divsChild>
    </w:div>
    <w:div w:id="151915048">
      <w:bodyDiv w:val="1"/>
      <w:marLeft w:val="0"/>
      <w:marRight w:val="0"/>
      <w:marTop w:val="0"/>
      <w:marBottom w:val="0"/>
      <w:divBdr>
        <w:top w:val="none" w:sz="0" w:space="0" w:color="auto"/>
        <w:left w:val="none" w:sz="0" w:space="0" w:color="auto"/>
        <w:bottom w:val="none" w:sz="0" w:space="0" w:color="auto"/>
        <w:right w:val="none" w:sz="0" w:space="0" w:color="auto"/>
      </w:divBdr>
    </w:div>
    <w:div w:id="209079276">
      <w:bodyDiv w:val="1"/>
      <w:marLeft w:val="0"/>
      <w:marRight w:val="0"/>
      <w:marTop w:val="0"/>
      <w:marBottom w:val="0"/>
      <w:divBdr>
        <w:top w:val="none" w:sz="0" w:space="0" w:color="auto"/>
        <w:left w:val="none" w:sz="0" w:space="0" w:color="auto"/>
        <w:bottom w:val="none" w:sz="0" w:space="0" w:color="auto"/>
        <w:right w:val="none" w:sz="0" w:space="0" w:color="auto"/>
      </w:divBdr>
      <w:divsChild>
        <w:div w:id="94830650">
          <w:marLeft w:val="0"/>
          <w:marRight w:val="0"/>
          <w:marTop w:val="0"/>
          <w:marBottom w:val="0"/>
          <w:divBdr>
            <w:top w:val="none" w:sz="0" w:space="0" w:color="auto"/>
            <w:left w:val="none" w:sz="0" w:space="0" w:color="auto"/>
            <w:bottom w:val="none" w:sz="0" w:space="0" w:color="auto"/>
            <w:right w:val="none" w:sz="0" w:space="0" w:color="auto"/>
          </w:divBdr>
        </w:div>
        <w:div w:id="404882778">
          <w:marLeft w:val="0"/>
          <w:marRight w:val="0"/>
          <w:marTop w:val="0"/>
          <w:marBottom w:val="0"/>
          <w:divBdr>
            <w:top w:val="none" w:sz="0" w:space="0" w:color="auto"/>
            <w:left w:val="none" w:sz="0" w:space="0" w:color="auto"/>
            <w:bottom w:val="none" w:sz="0" w:space="0" w:color="auto"/>
            <w:right w:val="none" w:sz="0" w:space="0" w:color="auto"/>
          </w:divBdr>
        </w:div>
        <w:div w:id="416639641">
          <w:marLeft w:val="0"/>
          <w:marRight w:val="0"/>
          <w:marTop w:val="0"/>
          <w:marBottom w:val="0"/>
          <w:divBdr>
            <w:top w:val="none" w:sz="0" w:space="0" w:color="auto"/>
            <w:left w:val="none" w:sz="0" w:space="0" w:color="auto"/>
            <w:bottom w:val="none" w:sz="0" w:space="0" w:color="auto"/>
            <w:right w:val="none" w:sz="0" w:space="0" w:color="auto"/>
          </w:divBdr>
        </w:div>
        <w:div w:id="605313159">
          <w:marLeft w:val="0"/>
          <w:marRight w:val="0"/>
          <w:marTop w:val="0"/>
          <w:marBottom w:val="0"/>
          <w:divBdr>
            <w:top w:val="none" w:sz="0" w:space="0" w:color="auto"/>
            <w:left w:val="none" w:sz="0" w:space="0" w:color="auto"/>
            <w:bottom w:val="none" w:sz="0" w:space="0" w:color="auto"/>
            <w:right w:val="none" w:sz="0" w:space="0" w:color="auto"/>
          </w:divBdr>
        </w:div>
        <w:div w:id="692731372">
          <w:marLeft w:val="0"/>
          <w:marRight w:val="0"/>
          <w:marTop w:val="0"/>
          <w:marBottom w:val="0"/>
          <w:divBdr>
            <w:top w:val="none" w:sz="0" w:space="0" w:color="auto"/>
            <w:left w:val="none" w:sz="0" w:space="0" w:color="auto"/>
            <w:bottom w:val="none" w:sz="0" w:space="0" w:color="auto"/>
            <w:right w:val="none" w:sz="0" w:space="0" w:color="auto"/>
          </w:divBdr>
        </w:div>
        <w:div w:id="713311169">
          <w:marLeft w:val="0"/>
          <w:marRight w:val="0"/>
          <w:marTop w:val="0"/>
          <w:marBottom w:val="0"/>
          <w:divBdr>
            <w:top w:val="none" w:sz="0" w:space="0" w:color="auto"/>
            <w:left w:val="none" w:sz="0" w:space="0" w:color="auto"/>
            <w:bottom w:val="none" w:sz="0" w:space="0" w:color="auto"/>
            <w:right w:val="none" w:sz="0" w:space="0" w:color="auto"/>
          </w:divBdr>
        </w:div>
        <w:div w:id="803934502">
          <w:marLeft w:val="0"/>
          <w:marRight w:val="0"/>
          <w:marTop w:val="0"/>
          <w:marBottom w:val="0"/>
          <w:divBdr>
            <w:top w:val="none" w:sz="0" w:space="0" w:color="auto"/>
            <w:left w:val="none" w:sz="0" w:space="0" w:color="auto"/>
            <w:bottom w:val="none" w:sz="0" w:space="0" w:color="auto"/>
            <w:right w:val="none" w:sz="0" w:space="0" w:color="auto"/>
          </w:divBdr>
        </w:div>
        <w:div w:id="1161388382">
          <w:marLeft w:val="0"/>
          <w:marRight w:val="0"/>
          <w:marTop w:val="0"/>
          <w:marBottom w:val="0"/>
          <w:divBdr>
            <w:top w:val="none" w:sz="0" w:space="0" w:color="auto"/>
            <w:left w:val="none" w:sz="0" w:space="0" w:color="auto"/>
            <w:bottom w:val="none" w:sz="0" w:space="0" w:color="auto"/>
            <w:right w:val="none" w:sz="0" w:space="0" w:color="auto"/>
          </w:divBdr>
        </w:div>
        <w:div w:id="1238520282">
          <w:marLeft w:val="0"/>
          <w:marRight w:val="0"/>
          <w:marTop w:val="0"/>
          <w:marBottom w:val="0"/>
          <w:divBdr>
            <w:top w:val="none" w:sz="0" w:space="0" w:color="auto"/>
            <w:left w:val="none" w:sz="0" w:space="0" w:color="auto"/>
            <w:bottom w:val="none" w:sz="0" w:space="0" w:color="auto"/>
            <w:right w:val="none" w:sz="0" w:space="0" w:color="auto"/>
          </w:divBdr>
        </w:div>
        <w:div w:id="1264802645">
          <w:marLeft w:val="0"/>
          <w:marRight w:val="0"/>
          <w:marTop w:val="0"/>
          <w:marBottom w:val="0"/>
          <w:divBdr>
            <w:top w:val="none" w:sz="0" w:space="0" w:color="auto"/>
            <w:left w:val="none" w:sz="0" w:space="0" w:color="auto"/>
            <w:bottom w:val="none" w:sz="0" w:space="0" w:color="auto"/>
            <w:right w:val="none" w:sz="0" w:space="0" w:color="auto"/>
          </w:divBdr>
        </w:div>
        <w:div w:id="1304120562">
          <w:marLeft w:val="0"/>
          <w:marRight w:val="0"/>
          <w:marTop w:val="0"/>
          <w:marBottom w:val="0"/>
          <w:divBdr>
            <w:top w:val="none" w:sz="0" w:space="0" w:color="auto"/>
            <w:left w:val="none" w:sz="0" w:space="0" w:color="auto"/>
            <w:bottom w:val="none" w:sz="0" w:space="0" w:color="auto"/>
            <w:right w:val="none" w:sz="0" w:space="0" w:color="auto"/>
          </w:divBdr>
        </w:div>
        <w:div w:id="1308851763">
          <w:marLeft w:val="0"/>
          <w:marRight w:val="0"/>
          <w:marTop w:val="0"/>
          <w:marBottom w:val="0"/>
          <w:divBdr>
            <w:top w:val="none" w:sz="0" w:space="0" w:color="auto"/>
            <w:left w:val="none" w:sz="0" w:space="0" w:color="auto"/>
            <w:bottom w:val="none" w:sz="0" w:space="0" w:color="auto"/>
            <w:right w:val="none" w:sz="0" w:space="0" w:color="auto"/>
          </w:divBdr>
        </w:div>
        <w:div w:id="1455246772">
          <w:marLeft w:val="0"/>
          <w:marRight w:val="0"/>
          <w:marTop w:val="0"/>
          <w:marBottom w:val="0"/>
          <w:divBdr>
            <w:top w:val="none" w:sz="0" w:space="0" w:color="auto"/>
            <w:left w:val="none" w:sz="0" w:space="0" w:color="auto"/>
            <w:bottom w:val="none" w:sz="0" w:space="0" w:color="auto"/>
            <w:right w:val="none" w:sz="0" w:space="0" w:color="auto"/>
          </w:divBdr>
        </w:div>
        <w:div w:id="1587615157">
          <w:marLeft w:val="0"/>
          <w:marRight w:val="0"/>
          <w:marTop w:val="0"/>
          <w:marBottom w:val="0"/>
          <w:divBdr>
            <w:top w:val="none" w:sz="0" w:space="0" w:color="auto"/>
            <w:left w:val="none" w:sz="0" w:space="0" w:color="auto"/>
            <w:bottom w:val="none" w:sz="0" w:space="0" w:color="auto"/>
            <w:right w:val="none" w:sz="0" w:space="0" w:color="auto"/>
          </w:divBdr>
        </w:div>
        <w:div w:id="1664895007">
          <w:marLeft w:val="0"/>
          <w:marRight w:val="0"/>
          <w:marTop w:val="0"/>
          <w:marBottom w:val="0"/>
          <w:divBdr>
            <w:top w:val="none" w:sz="0" w:space="0" w:color="auto"/>
            <w:left w:val="none" w:sz="0" w:space="0" w:color="auto"/>
            <w:bottom w:val="none" w:sz="0" w:space="0" w:color="auto"/>
            <w:right w:val="none" w:sz="0" w:space="0" w:color="auto"/>
          </w:divBdr>
        </w:div>
        <w:div w:id="1855679809">
          <w:marLeft w:val="0"/>
          <w:marRight w:val="0"/>
          <w:marTop w:val="0"/>
          <w:marBottom w:val="0"/>
          <w:divBdr>
            <w:top w:val="none" w:sz="0" w:space="0" w:color="auto"/>
            <w:left w:val="none" w:sz="0" w:space="0" w:color="auto"/>
            <w:bottom w:val="none" w:sz="0" w:space="0" w:color="auto"/>
            <w:right w:val="none" w:sz="0" w:space="0" w:color="auto"/>
          </w:divBdr>
        </w:div>
        <w:div w:id="1879118971">
          <w:marLeft w:val="0"/>
          <w:marRight w:val="0"/>
          <w:marTop w:val="0"/>
          <w:marBottom w:val="0"/>
          <w:divBdr>
            <w:top w:val="none" w:sz="0" w:space="0" w:color="auto"/>
            <w:left w:val="none" w:sz="0" w:space="0" w:color="auto"/>
            <w:bottom w:val="none" w:sz="0" w:space="0" w:color="auto"/>
            <w:right w:val="none" w:sz="0" w:space="0" w:color="auto"/>
          </w:divBdr>
        </w:div>
        <w:div w:id="1938634414">
          <w:marLeft w:val="0"/>
          <w:marRight w:val="0"/>
          <w:marTop w:val="0"/>
          <w:marBottom w:val="0"/>
          <w:divBdr>
            <w:top w:val="none" w:sz="0" w:space="0" w:color="auto"/>
            <w:left w:val="none" w:sz="0" w:space="0" w:color="auto"/>
            <w:bottom w:val="none" w:sz="0" w:space="0" w:color="auto"/>
            <w:right w:val="none" w:sz="0" w:space="0" w:color="auto"/>
          </w:divBdr>
        </w:div>
        <w:div w:id="1958022995">
          <w:marLeft w:val="0"/>
          <w:marRight w:val="0"/>
          <w:marTop w:val="0"/>
          <w:marBottom w:val="0"/>
          <w:divBdr>
            <w:top w:val="none" w:sz="0" w:space="0" w:color="auto"/>
            <w:left w:val="none" w:sz="0" w:space="0" w:color="auto"/>
            <w:bottom w:val="none" w:sz="0" w:space="0" w:color="auto"/>
            <w:right w:val="none" w:sz="0" w:space="0" w:color="auto"/>
          </w:divBdr>
        </w:div>
      </w:divsChild>
    </w:div>
    <w:div w:id="306277031">
      <w:bodyDiv w:val="1"/>
      <w:marLeft w:val="0"/>
      <w:marRight w:val="0"/>
      <w:marTop w:val="0"/>
      <w:marBottom w:val="0"/>
      <w:divBdr>
        <w:top w:val="none" w:sz="0" w:space="0" w:color="auto"/>
        <w:left w:val="none" w:sz="0" w:space="0" w:color="auto"/>
        <w:bottom w:val="none" w:sz="0" w:space="0" w:color="auto"/>
        <w:right w:val="none" w:sz="0" w:space="0" w:color="auto"/>
      </w:divBdr>
    </w:div>
    <w:div w:id="335694343">
      <w:bodyDiv w:val="1"/>
      <w:marLeft w:val="0"/>
      <w:marRight w:val="0"/>
      <w:marTop w:val="0"/>
      <w:marBottom w:val="0"/>
      <w:divBdr>
        <w:top w:val="none" w:sz="0" w:space="0" w:color="auto"/>
        <w:left w:val="none" w:sz="0" w:space="0" w:color="auto"/>
        <w:bottom w:val="none" w:sz="0" w:space="0" w:color="auto"/>
        <w:right w:val="none" w:sz="0" w:space="0" w:color="auto"/>
      </w:divBdr>
    </w:div>
    <w:div w:id="339745832">
      <w:bodyDiv w:val="1"/>
      <w:marLeft w:val="0"/>
      <w:marRight w:val="0"/>
      <w:marTop w:val="0"/>
      <w:marBottom w:val="0"/>
      <w:divBdr>
        <w:top w:val="none" w:sz="0" w:space="0" w:color="auto"/>
        <w:left w:val="none" w:sz="0" w:space="0" w:color="auto"/>
        <w:bottom w:val="none" w:sz="0" w:space="0" w:color="auto"/>
        <w:right w:val="none" w:sz="0" w:space="0" w:color="auto"/>
      </w:divBdr>
    </w:div>
    <w:div w:id="385566732">
      <w:bodyDiv w:val="1"/>
      <w:marLeft w:val="0"/>
      <w:marRight w:val="0"/>
      <w:marTop w:val="0"/>
      <w:marBottom w:val="0"/>
      <w:divBdr>
        <w:top w:val="none" w:sz="0" w:space="0" w:color="auto"/>
        <w:left w:val="none" w:sz="0" w:space="0" w:color="auto"/>
        <w:bottom w:val="none" w:sz="0" w:space="0" w:color="auto"/>
        <w:right w:val="none" w:sz="0" w:space="0" w:color="auto"/>
      </w:divBdr>
    </w:div>
    <w:div w:id="459307336">
      <w:bodyDiv w:val="1"/>
      <w:marLeft w:val="0"/>
      <w:marRight w:val="0"/>
      <w:marTop w:val="0"/>
      <w:marBottom w:val="0"/>
      <w:divBdr>
        <w:top w:val="none" w:sz="0" w:space="0" w:color="auto"/>
        <w:left w:val="none" w:sz="0" w:space="0" w:color="auto"/>
        <w:bottom w:val="none" w:sz="0" w:space="0" w:color="auto"/>
        <w:right w:val="none" w:sz="0" w:space="0" w:color="auto"/>
      </w:divBdr>
    </w:div>
    <w:div w:id="510027862">
      <w:bodyDiv w:val="1"/>
      <w:marLeft w:val="0"/>
      <w:marRight w:val="0"/>
      <w:marTop w:val="0"/>
      <w:marBottom w:val="0"/>
      <w:divBdr>
        <w:top w:val="none" w:sz="0" w:space="0" w:color="auto"/>
        <w:left w:val="none" w:sz="0" w:space="0" w:color="auto"/>
        <w:bottom w:val="none" w:sz="0" w:space="0" w:color="auto"/>
        <w:right w:val="none" w:sz="0" w:space="0" w:color="auto"/>
      </w:divBdr>
    </w:div>
    <w:div w:id="756099861">
      <w:bodyDiv w:val="1"/>
      <w:marLeft w:val="0"/>
      <w:marRight w:val="0"/>
      <w:marTop w:val="0"/>
      <w:marBottom w:val="0"/>
      <w:divBdr>
        <w:top w:val="none" w:sz="0" w:space="0" w:color="auto"/>
        <w:left w:val="none" w:sz="0" w:space="0" w:color="auto"/>
        <w:bottom w:val="none" w:sz="0" w:space="0" w:color="auto"/>
        <w:right w:val="none" w:sz="0" w:space="0" w:color="auto"/>
      </w:divBdr>
      <w:divsChild>
        <w:div w:id="263617316">
          <w:marLeft w:val="0"/>
          <w:marRight w:val="0"/>
          <w:marTop w:val="0"/>
          <w:marBottom w:val="0"/>
          <w:divBdr>
            <w:top w:val="none" w:sz="0" w:space="0" w:color="auto"/>
            <w:left w:val="none" w:sz="0" w:space="0" w:color="auto"/>
            <w:bottom w:val="none" w:sz="0" w:space="0" w:color="auto"/>
            <w:right w:val="none" w:sz="0" w:space="0" w:color="auto"/>
          </w:divBdr>
        </w:div>
        <w:div w:id="287780931">
          <w:marLeft w:val="0"/>
          <w:marRight w:val="0"/>
          <w:marTop w:val="0"/>
          <w:marBottom w:val="0"/>
          <w:divBdr>
            <w:top w:val="none" w:sz="0" w:space="0" w:color="auto"/>
            <w:left w:val="none" w:sz="0" w:space="0" w:color="auto"/>
            <w:bottom w:val="none" w:sz="0" w:space="0" w:color="auto"/>
            <w:right w:val="none" w:sz="0" w:space="0" w:color="auto"/>
          </w:divBdr>
        </w:div>
        <w:div w:id="349994069">
          <w:marLeft w:val="0"/>
          <w:marRight w:val="0"/>
          <w:marTop w:val="0"/>
          <w:marBottom w:val="0"/>
          <w:divBdr>
            <w:top w:val="none" w:sz="0" w:space="0" w:color="auto"/>
            <w:left w:val="none" w:sz="0" w:space="0" w:color="auto"/>
            <w:bottom w:val="none" w:sz="0" w:space="0" w:color="auto"/>
            <w:right w:val="none" w:sz="0" w:space="0" w:color="auto"/>
          </w:divBdr>
        </w:div>
        <w:div w:id="475803416">
          <w:marLeft w:val="0"/>
          <w:marRight w:val="0"/>
          <w:marTop w:val="0"/>
          <w:marBottom w:val="0"/>
          <w:divBdr>
            <w:top w:val="none" w:sz="0" w:space="0" w:color="auto"/>
            <w:left w:val="none" w:sz="0" w:space="0" w:color="auto"/>
            <w:bottom w:val="none" w:sz="0" w:space="0" w:color="auto"/>
            <w:right w:val="none" w:sz="0" w:space="0" w:color="auto"/>
          </w:divBdr>
        </w:div>
        <w:div w:id="584149770">
          <w:marLeft w:val="0"/>
          <w:marRight w:val="0"/>
          <w:marTop w:val="0"/>
          <w:marBottom w:val="0"/>
          <w:divBdr>
            <w:top w:val="none" w:sz="0" w:space="0" w:color="auto"/>
            <w:left w:val="none" w:sz="0" w:space="0" w:color="auto"/>
            <w:bottom w:val="none" w:sz="0" w:space="0" w:color="auto"/>
            <w:right w:val="none" w:sz="0" w:space="0" w:color="auto"/>
          </w:divBdr>
        </w:div>
        <w:div w:id="980379226">
          <w:marLeft w:val="0"/>
          <w:marRight w:val="0"/>
          <w:marTop w:val="0"/>
          <w:marBottom w:val="0"/>
          <w:divBdr>
            <w:top w:val="none" w:sz="0" w:space="0" w:color="auto"/>
            <w:left w:val="none" w:sz="0" w:space="0" w:color="auto"/>
            <w:bottom w:val="none" w:sz="0" w:space="0" w:color="auto"/>
            <w:right w:val="none" w:sz="0" w:space="0" w:color="auto"/>
          </w:divBdr>
        </w:div>
        <w:div w:id="1033922395">
          <w:marLeft w:val="0"/>
          <w:marRight w:val="0"/>
          <w:marTop w:val="0"/>
          <w:marBottom w:val="0"/>
          <w:divBdr>
            <w:top w:val="none" w:sz="0" w:space="0" w:color="auto"/>
            <w:left w:val="none" w:sz="0" w:space="0" w:color="auto"/>
            <w:bottom w:val="none" w:sz="0" w:space="0" w:color="auto"/>
            <w:right w:val="none" w:sz="0" w:space="0" w:color="auto"/>
          </w:divBdr>
        </w:div>
        <w:div w:id="1388341504">
          <w:marLeft w:val="0"/>
          <w:marRight w:val="0"/>
          <w:marTop w:val="0"/>
          <w:marBottom w:val="0"/>
          <w:divBdr>
            <w:top w:val="none" w:sz="0" w:space="0" w:color="auto"/>
            <w:left w:val="none" w:sz="0" w:space="0" w:color="auto"/>
            <w:bottom w:val="none" w:sz="0" w:space="0" w:color="auto"/>
            <w:right w:val="none" w:sz="0" w:space="0" w:color="auto"/>
          </w:divBdr>
        </w:div>
        <w:div w:id="1424910127">
          <w:marLeft w:val="0"/>
          <w:marRight w:val="0"/>
          <w:marTop w:val="0"/>
          <w:marBottom w:val="0"/>
          <w:divBdr>
            <w:top w:val="none" w:sz="0" w:space="0" w:color="auto"/>
            <w:left w:val="none" w:sz="0" w:space="0" w:color="auto"/>
            <w:bottom w:val="none" w:sz="0" w:space="0" w:color="auto"/>
            <w:right w:val="none" w:sz="0" w:space="0" w:color="auto"/>
          </w:divBdr>
        </w:div>
        <w:div w:id="1864632918">
          <w:marLeft w:val="0"/>
          <w:marRight w:val="0"/>
          <w:marTop w:val="0"/>
          <w:marBottom w:val="0"/>
          <w:divBdr>
            <w:top w:val="none" w:sz="0" w:space="0" w:color="auto"/>
            <w:left w:val="none" w:sz="0" w:space="0" w:color="auto"/>
            <w:bottom w:val="none" w:sz="0" w:space="0" w:color="auto"/>
            <w:right w:val="none" w:sz="0" w:space="0" w:color="auto"/>
          </w:divBdr>
        </w:div>
      </w:divsChild>
    </w:div>
    <w:div w:id="815880975">
      <w:bodyDiv w:val="1"/>
      <w:marLeft w:val="0"/>
      <w:marRight w:val="0"/>
      <w:marTop w:val="0"/>
      <w:marBottom w:val="0"/>
      <w:divBdr>
        <w:top w:val="none" w:sz="0" w:space="0" w:color="auto"/>
        <w:left w:val="none" w:sz="0" w:space="0" w:color="auto"/>
        <w:bottom w:val="none" w:sz="0" w:space="0" w:color="auto"/>
        <w:right w:val="none" w:sz="0" w:space="0" w:color="auto"/>
      </w:divBdr>
    </w:div>
    <w:div w:id="822427889">
      <w:bodyDiv w:val="1"/>
      <w:marLeft w:val="0"/>
      <w:marRight w:val="0"/>
      <w:marTop w:val="0"/>
      <w:marBottom w:val="0"/>
      <w:divBdr>
        <w:top w:val="none" w:sz="0" w:space="0" w:color="auto"/>
        <w:left w:val="none" w:sz="0" w:space="0" w:color="auto"/>
        <w:bottom w:val="none" w:sz="0" w:space="0" w:color="auto"/>
        <w:right w:val="none" w:sz="0" w:space="0" w:color="auto"/>
      </w:divBdr>
    </w:div>
    <w:div w:id="973757740">
      <w:bodyDiv w:val="1"/>
      <w:marLeft w:val="0"/>
      <w:marRight w:val="0"/>
      <w:marTop w:val="0"/>
      <w:marBottom w:val="0"/>
      <w:divBdr>
        <w:top w:val="none" w:sz="0" w:space="0" w:color="auto"/>
        <w:left w:val="none" w:sz="0" w:space="0" w:color="auto"/>
        <w:bottom w:val="none" w:sz="0" w:space="0" w:color="auto"/>
        <w:right w:val="none" w:sz="0" w:space="0" w:color="auto"/>
      </w:divBdr>
    </w:div>
    <w:div w:id="1006832082">
      <w:bodyDiv w:val="1"/>
      <w:marLeft w:val="0"/>
      <w:marRight w:val="0"/>
      <w:marTop w:val="0"/>
      <w:marBottom w:val="0"/>
      <w:divBdr>
        <w:top w:val="none" w:sz="0" w:space="0" w:color="auto"/>
        <w:left w:val="none" w:sz="0" w:space="0" w:color="auto"/>
        <w:bottom w:val="none" w:sz="0" w:space="0" w:color="auto"/>
        <w:right w:val="none" w:sz="0" w:space="0" w:color="auto"/>
      </w:divBdr>
      <w:divsChild>
        <w:div w:id="158736982">
          <w:marLeft w:val="0"/>
          <w:marRight w:val="0"/>
          <w:marTop w:val="0"/>
          <w:marBottom w:val="0"/>
          <w:divBdr>
            <w:top w:val="none" w:sz="0" w:space="0" w:color="auto"/>
            <w:left w:val="none" w:sz="0" w:space="0" w:color="auto"/>
            <w:bottom w:val="none" w:sz="0" w:space="0" w:color="auto"/>
            <w:right w:val="none" w:sz="0" w:space="0" w:color="auto"/>
          </w:divBdr>
        </w:div>
        <w:div w:id="325941849">
          <w:marLeft w:val="0"/>
          <w:marRight w:val="0"/>
          <w:marTop w:val="0"/>
          <w:marBottom w:val="0"/>
          <w:divBdr>
            <w:top w:val="none" w:sz="0" w:space="0" w:color="auto"/>
            <w:left w:val="none" w:sz="0" w:space="0" w:color="auto"/>
            <w:bottom w:val="none" w:sz="0" w:space="0" w:color="auto"/>
            <w:right w:val="none" w:sz="0" w:space="0" w:color="auto"/>
          </w:divBdr>
        </w:div>
        <w:div w:id="1144471696">
          <w:marLeft w:val="0"/>
          <w:marRight w:val="0"/>
          <w:marTop w:val="0"/>
          <w:marBottom w:val="0"/>
          <w:divBdr>
            <w:top w:val="none" w:sz="0" w:space="0" w:color="auto"/>
            <w:left w:val="none" w:sz="0" w:space="0" w:color="auto"/>
            <w:bottom w:val="none" w:sz="0" w:space="0" w:color="auto"/>
            <w:right w:val="none" w:sz="0" w:space="0" w:color="auto"/>
          </w:divBdr>
        </w:div>
        <w:div w:id="1245408541">
          <w:marLeft w:val="0"/>
          <w:marRight w:val="0"/>
          <w:marTop w:val="0"/>
          <w:marBottom w:val="0"/>
          <w:divBdr>
            <w:top w:val="none" w:sz="0" w:space="0" w:color="auto"/>
            <w:left w:val="none" w:sz="0" w:space="0" w:color="auto"/>
            <w:bottom w:val="none" w:sz="0" w:space="0" w:color="auto"/>
            <w:right w:val="none" w:sz="0" w:space="0" w:color="auto"/>
          </w:divBdr>
        </w:div>
        <w:div w:id="1326738234">
          <w:marLeft w:val="0"/>
          <w:marRight w:val="0"/>
          <w:marTop w:val="0"/>
          <w:marBottom w:val="0"/>
          <w:divBdr>
            <w:top w:val="none" w:sz="0" w:space="0" w:color="auto"/>
            <w:left w:val="none" w:sz="0" w:space="0" w:color="auto"/>
            <w:bottom w:val="none" w:sz="0" w:space="0" w:color="auto"/>
            <w:right w:val="none" w:sz="0" w:space="0" w:color="auto"/>
          </w:divBdr>
        </w:div>
        <w:div w:id="1426150507">
          <w:marLeft w:val="0"/>
          <w:marRight w:val="0"/>
          <w:marTop w:val="0"/>
          <w:marBottom w:val="0"/>
          <w:divBdr>
            <w:top w:val="none" w:sz="0" w:space="0" w:color="auto"/>
            <w:left w:val="none" w:sz="0" w:space="0" w:color="auto"/>
            <w:bottom w:val="none" w:sz="0" w:space="0" w:color="auto"/>
            <w:right w:val="none" w:sz="0" w:space="0" w:color="auto"/>
          </w:divBdr>
        </w:div>
        <w:div w:id="2051952354">
          <w:marLeft w:val="0"/>
          <w:marRight w:val="0"/>
          <w:marTop w:val="0"/>
          <w:marBottom w:val="0"/>
          <w:divBdr>
            <w:top w:val="none" w:sz="0" w:space="0" w:color="auto"/>
            <w:left w:val="none" w:sz="0" w:space="0" w:color="auto"/>
            <w:bottom w:val="none" w:sz="0" w:space="0" w:color="auto"/>
            <w:right w:val="none" w:sz="0" w:space="0" w:color="auto"/>
          </w:divBdr>
        </w:div>
      </w:divsChild>
    </w:div>
    <w:div w:id="1019889398">
      <w:bodyDiv w:val="1"/>
      <w:marLeft w:val="0"/>
      <w:marRight w:val="0"/>
      <w:marTop w:val="0"/>
      <w:marBottom w:val="0"/>
      <w:divBdr>
        <w:top w:val="none" w:sz="0" w:space="0" w:color="auto"/>
        <w:left w:val="none" w:sz="0" w:space="0" w:color="auto"/>
        <w:bottom w:val="none" w:sz="0" w:space="0" w:color="auto"/>
        <w:right w:val="none" w:sz="0" w:space="0" w:color="auto"/>
      </w:divBdr>
    </w:div>
    <w:div w:id="1051658621">
      <w:bodyDiv w:val="1"/>
      <w:marLeft w:val="0"/>
      <w:marRight w:val="0"/>
      <w:marTop w:val="0"/>
      <w:marBottom w:val="0"/>
      <w:divBdr>
        <w:top w:val="none" w:sz="0" w:space="0" w:color="auto"/>
        <w:left w:val="none" w:sz="0" w:space="0" w:color="auto"/>
        <w:bottom w:val="none" w:sz="0" w:space="0" w:color="auto"/>
        <w:right w:val="none" w:sz="0" w:space="0" w:color="auto"/>
      </w:divBdr>
    </w:div>
    <w:div w:id="1176770319">
      <w:bodyDiv w:val="1"/>
      <w:marLeft w:val="0"/>
      <w:marRight w:val="0"/>
      <w:marTop w:val="0"/>
      <w:marBottom w:val="0"/>
      <w:divBdr>
        <w:top w:val="none" w:sz="0" w:space="0" w:color="auto"/>
        <w:left w:val="none" w:sz="0" w:space="0" w:color="auto"/>
        <w:bottom w:val="none" w:sz="0" w:space="0" w:color="auto"/>
        <w:right w:val="none" w:sz="0" w:space="0" w:color="auto"/>
      </w:divBdr>
    </w:div>
    <w:div w:id="1178038617">
      <w:bodyDiv w:val="1"/>
      <w:marLeft w:val="0"/>
      <w:marRight w:val="0"/>
      <w:marTop w:val="0"/>
      <w:marBottom w:val="0"/>
      <w:divBdr>
        <w:top w:val="none" w:sz="0" w:space="0" w:color="auto"/>
        <w:left w:val="none" w:sz="0" w:space="0" w:color="auto"/>
        <w:bottom w:val="none" w:sz="0" w:space="0" w:color="auto"/>
        <w:right w:val="none" w:sz="0" w:space="0" w:color="auto"/>
      </w:divBdr>
    </w:div>
    <w:div w:id="1244801453">
      <w:bodyDiv w:val="1"/>
      <w:marLeft w:val="0"/>
      <w:marRight w:val="0"/>
      <w:marTop w:val="0"/>
      <w:marBottom w:val="0"/>
      <w:divBdr>
        <w:top w:val="none" w:sz="0" w:space="0" w:color="auto"/>
        <w:left w:val="none" w:sz="0" w:space="0" w:color="auto"/>
        <w:bottom w:val="none" w:sz="0" w:space="0" w:color="auto"/>
        <w:right w:val="none" w:sz="0" w:space="0" w:color="auto"/>
      </w:divBdr>
    </w:div>
    <w:div w:id="1247614901">
      <w:bodyDiv w:val="1"/>
      <w:marLeft w:val="0"/>
      <w:marRight w:val="0"/>
      <w:marTop w:val="0"/>
      <w:marBottom w:val="0"/>
      <w:divBdr>
        <w:top w:val="none" w:sz="0" w:space="0" w:color="auto"/>
        <w:left w:val="none" w:sz="0" w:space="0" w:color="auto"/>
        <w:bottom w:val="none" w:sz="0" w:space="0" w:color="auto"/>
        <w:right w:val="none" w:sz="0" w:space="0" w:color="auto"/>
      </w:divBdr>
    </w:div>
    <w:div w:id="1296761004">
      <w:bodyDiv w:val="1"/>
      <w:marLeft w:val="0"/>
      <w:marRight w:val="0"/>
      <w:marTop w:val="0"/>
      <w:marBottom w:val="0"/>
      <w:divBdr>
        <w:top w:val="none" w:sz="0" w:space="0" w:color="auto"/>
        <w:left w:val="none" w:sz="0" w:space="0" w:color="auto"/>
        <w:bottom w:val="none" w:sz="0" w:space="0" w:color="auto"/>
        <w:right w:val="none" w:sz="0" w:space="0" w:color="auto"/>
      </w:divBdr>
    </w:div>
    <w:div w:id="1321499038">
      <w:bodyDiv w:val="1"/>
      <w:marLeft w:val="0"/>
      <w:marRight w:val="0"/>
      <w:marTop w:val="0"/>
      <w:marBottom w:val="0"/>
      <w:divBdr>
        <w:top w:val="none" w:sz="0" w:space="0" w:color="auto"/>
        <w:left w:val="none" w:sz="0" w:space="0" w:color="auto"/>
        <w:bottom w:val="none" w:sz="0" w:space="0" w:color="auto"/>
        <w:right w:val="none" w:sz="0" w:space="0" w:color="auto"/>
      </w:divBdr>
    </w:div>
    <w:div w:id="1378815998">
      <w:bodyDiv w:val="1"/>
      <w:marLeft w:val="0"/>
      <w:marRight w:val="0"/>
      <w:marTop w:val="0"/>
      <w:marBottom w:val="0"/>
      <w:divBdr>
        <w:top w:val="none" w:sz="0" w:space="0" w:color="auto"/>
        <w:left w:val="none" w:sz="0" w:space="0" w:color="auto"/>
        <w:bottom w:val="none" w:sz="0" w:space="0" w:color="auto"/>
        <w:right w:val="none" w:sz="0" w:space="0" w:color="auto"/>
      </w:divBdr>
    </w:div>
    <w:div w:id="1416973448">
      <w:bodyDiv w:val="1"/>
      <w:marLeft w:val="0"/>
      <w:marRight w:val="0"/>
      <w:marTop w:val="0"/>
      <w:marBottom w:val="0"/>
      <w:divBdr>
        <w:top w:val="none" w:sz="0" w:space="0" w:color="auto"/>
        <w:left w:val="none" w:sz="0" w:space="0" w:color="auto"/>
        <w:bottom w:val="none" w:sz="0" w:space="0" w:color="auto"/>
        <w:right w:val="none" w:sz="0" w:space="0" w:color="auto"/>
      </w:divBdr>
    </w:div>
    <w:div w:id="1419013625">
      <w:bodyDiv w:val="1"/>
      <w:marLeft w:val="0"/>
      <w:marRight w:val="0"/>
      <w:marTop w:val="0"/>
      <w:marBottom w:val="0"/>
      <w:divBdr>
        <w:top w:val="none" w:sz="0" w:space="0" w:color="auto"/>
        <w:left w:val="none" w:sz="0" w:space="0" w:color="auto"/>
        <w:bottom w:val="none" w:sz="0" w:space="0" w:color="auto"/>
        <w:right w:val="none" w:sz="0" w:space="0" w:color="auto"/>
      </w:divBdr>
    </w:div>
    <w:div w:id="1486429750">
      <w:bodyDiv w:val="1"/>
      <w:marLeft w:val="0"/>
      <w:marRight w:val="0"/>
      <w:marTop w:val="0"/>
      <w:marBottom w:val="0"/>
      <w:divBdr>
        <w:top w:val="none" w:sz="0" w:space="0" w:color="auto"/>
        <w:left w:val="none" w:sz="0" w:space="0" w:color="auto"/>
        <w:bottom w:val="none" w:sz="0" w:space="0" w:color="auto"/>
        <w:right w:val="none" w:sz="0" w:space="0" w:color="auto"/>
      </w:divBdr>
    </w:div>
    <w:div w:id="1646814451">
      <w:bodyDiv w:val="1"/>
      <w:marLeft w:val="0"/>
      <w:marRight w:val="0"/>
      <w:marTop w:val="0"/>
      <w:marBottom w:val="0"/>
      <w:divBdr>
        <w:top w:val="none" w:sz="0" w:space="0" w:color="auto"/>
        <w:left w:val="none" w:sz="0" w:space="0" w:color="auto"/>
        <w:bottom w:val="none" w:sz="0" w:space="0" w:color="auto"/>
        <w:right w:val="none" w:sz="0" w:space="0" w:color="auto"/>
      </w:divBdr>
    </w:div>
    <w:div w:id="1693609607">
      <w:bodyDiv w:val="1"/>
      <w:marLeft w:val="0"/>
      <w:marRight w:val="0"/>
      <w:marTop w:val="0"/>
      <w:marBottom w:val="0"/>
      <w:divBdr>
        <w:top w:val="none" w:sz="0" w:space="0" w:color="auto"/>
        <w:left w:val="none" w:sz="0" w:space="0" w:color="auto"/>
        <w:bottom w:val="none" w:sz="0" w:space="0" w:color="auto"/>
        <w:right w:val="none" w:sz="0" w:space="0" w:color="auto"/>
      </w:divBdr>
    </w:div>
    <w:div w:id="1732381468">
      <w:bodyDiv w:val="1"/>
      <w:marLeft w:val="0"/>
      <w:marRight w:val="0"/>
      <w:marTop w:val="0"/>
      <w:marBottom w:val="0"/>
      <w:divBdr>
        <w:top w:val="none" w:sz="0" w:space="0" w:color="auto"/>
        <w:left w:val="none" w:sz="0" w:space="0" w:color="auto"/>
        <w:bottom w:val="none" w:sz="0" w:space="0" w:color="auto"/>
        <w:right w:val="none" w:sz="0" w:space="0" w:color="auto"/>
      </w:divBdr>
    </w:div>
    <w:div w:id="1799644959">
      <w:bodyDiv w:val="1"/>
      <w:marLeft w:val="0"/>
      <w:marRight w:val="0"/>
      <w:marTop w:val="0"/>
      <w:marBottom w:val="0"/>
      <w:divBdr>
        <w:top w:val="none" w:sz="0" w:space="0" w:color="auto"/>
        <w:left w:val="none" w:sz="0" w:space="0" w:color="auto"/>
        <w:bottom w:val="none" w:sz="0" w:space="0" w:color="auto"/>
        <w:right w:val="none" w:sz="0" w:space="0" w:color="auto"/>
      </w:divBdr>
    </w:div>
    <w:div w:id="1810508888">
      <w:bodyDiv w:val="1"/>
      <w:marLeft w:val="0"/>
      <w:marRight w:val="0"/>
      <w:marTop w:val="0"/>
      <w:marBottom w:val="0"/>
      <w:divBdr>
        <w:top w:val="none" w:sz="0" w:space="0" w:color="auto"/>
        <w:left w:val="none" w:sz="0" w:space="0" w:color="auto"/>
        <w:bottom w:val="none" w:sz="0" w:space="0" w:color="auto"/>
        <w:right w:val="none" w:sz="0" w:space="0" w:color="auto"/>
      </w:divBdr>
    </w:div>
    <w:div w:id="1856655382">
      <w:bodyDiv w:val="1"/>
      <w:marLeft w:val="0"/>
      <w:marRight w:val="0"/>
      <w:marTop w:val="0"/>
      <w:marBottom w:val="0"/>
      <w:divBdr>
        <w:top w:val="none" w:sz="0" w:space="0" w:color="auto"/>
        <w:left w:val="none" w:sz="0" w:space="0" w:color="auto"/>
        <w:bottom w:val="none" w:sz="0" w:space="0" w:color="auto"/>
        <w:right w:val="none" w:sz="0" w:space="0" w:color="auto"/>
      </w:divBdr>
    </w:div>
    <w:div w:id="1863471851">
      <w:bodyDiv w:val="1"/>
      <w:marLeft w:val="0"/>
      <w:marRight w:val="0"/>
      <w:marTop w:val="0"/>
      <w:marBottom w:val="0"/>
      <w:divBdr>
        <w:top w:val="none" w:sz="0" w:space="0" w:color="auto"/>
        <w:left w:val="none" w:sz="0" w:space="0" w:color="auto"/>
        <w:bottom w:val="none" w:sz="0" w:space="0" w:color="auto"/>
        <w:right w:val="none" w:sz="0" w:space="0" w:color="auto"/>
      </w:divBdr>
    </w:div>
    <w:div w:id="1898776865">
      <w:bodyDiv w:val="1"/>
      <w:marLeft w:val="0"/>
      <w:marRight w:val="0"/>
      <w:marTop w:val="0"/>
      <w:marBottom w:val="0"/>
      <w:divBdr>
        <w:top w:val="none" w:sz="0" w:space="0" w:color="auto"/>
        <w:left w:val="none" w:sz="0" w:space="0" w:color="auto"/>
        <w:bottom w:val="none" w:sz="0" w:space="0" w:color="auto"/>
        <w:right w:val="none" w:sz="0" w:space="0" w:color="auto"/>
      </w:divBdr>
    </w:div>
    <w:div w:id="1919441902">
      <w:bodyDiv w:val="1"/>
      <w:marLeft w:val="0"/>
      <w:marRight w:val="0"/>
      <w:marTop w:val="0"/>
      <w:marBottom w:val="0"/>
      <w:divBdr>
        <w:top w:val="none" w:sz="0" w:space="0" w:color="auto"/>
        <w:left w:val="none" w:sz="0" w:space="0" w:color="auto"/>
        <w:bottom w:val="none" w:sz="0" w:space="0" w:color="auto"/>
        <w:right w:val="none" w:sz="0" w:space="0" w:color="auto"/>
      </w:divBdr>
    </w:div>
    <w:div w:id="1987472734">
      <w:bodyDiv w:val="1"/>
      <w:marLeft w:val="0"/>
      <w:marRight w:val="0"/>
      <w:marTop w:val="0"/>
      <w:marBottom w:val="0"/>
      <w:divBdr>
        <w:top w:val="none" w:sz="0" w:space="0" w:color="auto"/>
        <w:left w:val="none" w:sz="0" w:space="0" w:color="auto"/>
        <w:bottom w:val="none" w:sz="0" w:space="0" w:color="auto"/>
        <w:right w:val="none" w:sz="0" w:space="0" w:color="auto"/>
      </w:divBdr>
    </w:div>
    <w:div w:id="1997569001">
      <w:bodyDiv w:val="1"/>
      <w:marLeft w:val="0"/>
      <w:marRight w:val="0"/>
      <w:marTop w:val="0"/>
      <w:marBottom w:val="0"/>
      <w:divBdr>
        <w:top w:val="none" w:sz="0" w:space="0" w:color="auto"/>
        <w:left w:val="none" w:sz="0" w:space="0" w:color="auto"/>
        <w:bottom w:val="none" w:sz="0" w:space="0" w:color="auto"/>
        <w:right w:val="none" w:sz="0" w:space="0" w:color="auto"/>
      </w:divBdr>
    </w:div>
    <w:div w:id="2008824604">
      <w:bodyDiv w:val="1"/>
      <w:marLeft w:val="0"/>
      <w:marRight w:val="0"/>
      <w:marTop w:val="0"/>
      <w:marBottom w:val="0"/>
      <w:divBdr>
        <w:top w:val="none" w:sz="0" w:space="0" w:color="auto"/>
        <w:left w:val="none" w:sz="0" w:space="0" w:color="auto"/>
        <w:bottom w:val="none" w:sz="0" w:space="0" w:color="auto"/>
        <w:right w:val="none" w:sz="0" w:space="0" w:color="auto"/>
      </w:divBdr>
    </w:div>
    <w:div w:id="2074352049">
      <w:bodyDiv w:val="1"/>
      <w:marLeft w:val="0"/>
      <w:marRight w:val="0"/>
      <w:marTop w:val="0"/>
      <w:marBottom w:val="0"/>
      <w:divBdr>
        <w:top w:val="none" w:sz="0" w:space="0" w:color="auto"/>
        <w:left w:val="none" w:sz="0" w:space="0" w:color="auto"/>
        <w:bottom w:val="none" w:sz="0" w:space="0" w:color="auto"/>
        <w:right w:val="none" w:sz="0" w:space="0" w:color="auto"/>
      </w:divBdr>
    </w:div>
    <w:div w:id="2096584556">
      <w:bodyDiv w:val="1"/>
      <w:marLeft w:val="0"/>
      <w:marRight w:val="0"/>
      <w:marTop w:val="0"/>
      <w:marBottom w:val="0"/>
      <w:divBdr>
        <w:top w:val="none" w:sz="0" w:space="0" w:color="auto"/>
        <w:left w:val="none" w:sz="0" w:space="0" w:color="auto"/>
        <w:bottom w:val="none" w:sz="0" w:space="0" w:color="auto"/>
        <w:right w:val="none" w:sz="0" w:space="0" w:color="auto"/>
      </w:divBdr>
    </w:div>
    <w:div w:id="211697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gov.scot/publications/covid-highest-risk/" TargetMode="External"/><Relationship Id="rId26" Type="http://schemas.openxmlformats.org/officeDocument/2006/relationships/hyperlink" Target="http://www.isdscotland.org/Products-and-Services/GPD-Support/Deprivation/SIMD/_docs/PHI-Deprivation-Guidance.pdf" TargetMode="External"/><Relationship Id="rId3" Type="http://schemas.openxmlformats.org/officeDocument/2006/relationships/customXml" Target="../customXml/item3.xml"/><Relationship Id="rId21" Type="http://schemas.openxmlformats.org/officeDocument/2006/relationships/hyperlink" Target="https://beta.isdscotland.org/topics/maternity-and-births/congenital-anomalies-rare-diseases-and-cardriss/"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gov.scot/publications/covid-highest-risk/" TargetMode="External"/><Relationship Id="rId25" Type="http://schemas.openxmlformats.org/officeDocument/2006/relationships/hyperlink" Target="http://www.isdscotland.org/Products-and-Services/GPD-Support//Deprivation/SIMD"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isdscotland.org/products-and-services/terminology-services/clinical-coding-guidelines/Docs/Scottish-clinical-coding-standards-no30-July-2021.pdf" TargetMode="External"/><Relationship Id="rId29" Type="http://schemas.openxmlformats.org/officeDocument/2006/relationships/hyperlink" Target="https://www.isdscotland.org/About-ISD/Confidentiality/disclosure_protocol_v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ndc.scot.nhs.uk/Data-Dictionary/SMR-Datasets/SMR02-Maternity-Inpatient-and-Day-Case/" TargetMode="External"/><Relationship Id="rId32" Type="http://schemas.openxmlformats.org/officeDocument/2006/relationships/footer" Target="footer2.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www.ndc.scot.nhs.uk/Data-Dictionary/SMR-Datasets/SMR01-General-Acute-Inpatient-and-Day-Case/" TargetMode="External"/><Relationship Id="rId28" Type="http://schemas.openxmlformats.org/officeDocument/2006/relationships/hyperlink" Target="https://publichealthscotland.scot/publications/show-all-releases?id=20580" TargetMode="External"/><Relationship Id="rId10" Type="http://schemas.openxmlformats.org/officeDocument/2006/relationships/endnotes" Target="endnotes.xml"/><Relationship Id="rId19" Type="http://schemas.openxmlformats.org/officeDocument/2006/relationships/hyperlink" Target="https://spice-spotlight.scot/2022/08/19/timeline-of-coronavirus-covid-19-in-scotland/"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sicsag.scot.nhs.uk/index.html" TargetMode="External"/><Relationship Id="rId27" Type="http://schemas.openxmlformats.org/officeDocument/2006/relationships/hyperlink" Target="http://www.isdscotland.org/About-ISD/Accessibility/" TargetMode="External"/><Relationship Id="rId30" Type="http://schemas.openxmlformats.org/officeDocument/2006/relationships/hyperlink" Target="http://www.isdscotland.org/About-ISD/About-Our-Statistics/"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a3a1751-a40e-4c04-93dd-41b06e83f752" xsi:nil="true"/>
    <lcf76f155ced4ddcb4097134ff3c332f xmlns="bf2b7bf8-415f-4948-ad73-df3a252e8a4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466D7FD478DF0948A168E3916C28ABF3" ma:contentTypeVersion="10" ma:contentTypeDescription="Create a new document." ma:contentTypeScope="" ma:versionID="8396723bbd722d631a6f347c9c8726a8">
  <xsd:schema xmlns:xsd="http://www.w3.org/2001/XMLSchema" xmlns:xs="http://www.w3.org/2001/XMLSchema" xmlns:p="http://schemas.microsoft.com/office/2006/metadata/properties" xmlns:ns2="bf2b7bf8-415f-4948-ad73-df3a252e8a42" xmlns:ns3="fa3a1751-a40e-4c04-93dd-41b06e83f752" targetNamespace="http://schemas.microsoft.com/office/2006/metadata/properties" ma:root="true" ma:fieldsID="5c7cf7091634f52813f1077e1f648836" ns2:_="" ns3:_="">
    <xsd:import namespace="bf2b7bf8-415f-4948-ad73-df3a252e8a42"/>
    <xsd:import namespace="fa3a1751-a40e-4c04-93dd-41b06e83f75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b7bf8-415f-4948-ad73-df3a252e8a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ac32b6-d060-42fb-93c0-6c46742e1ae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3a1751-a40e-4c04-93dd-41b06e83f75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60b92fb-d75c-40c8-aa37-81d8f486a247}" ma:internalName="TaxCatchAll" ma:showField="CatchAllData" ma:web="fa3a1751-a40e-4c04-93dd-41b06e83f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A90723-ACEB-48FB-B3C9-A5B6470F828E}">
  <ds:schemaRefs>
    <ds:schemaRef ds:uri="http://schemas.microsoft.com/office/2006/metadata/properties"/>
    <ds:schemaRef ds:uri="http://schemas.microsoft.com/office/infopath/2007/PartnerControls"/>
    <ds:schemaRef ds:uri="fa3a1751-a40e-4c04-93dd-41b06e83f752"/>
    <ds:schemaRef ds:uri="bf2b7bf8-415f-4948-ad73-df3a252e8a42"/>
  </ds:schemaRefs>
</ds:datastoreItem>
</file>

<file path=customXml/itemProps2.xml><?xml version="1.0" encoding="utf-8"?>
<ds:datastoreItem xmlns:ds="http://schemas.openxmlformats.org/officeDocument/2006/customXml" ds:itemID="{12788422-D964-4202-9B11-8A4B551E0ADE}">
  <ds:schemaRefs>
    <ds:schemaRef ds:uri="http://schemas.microsoft.com/sharepoint/v3/contenttype/forms"/>
  </ds:schemaRefs>
</ds:datastoreItem>
</file>

<file path=customXml/itemProps3.xml><?xml version="1.0" encoding="utf-8"?>
<ds:datastoreItem xmlns:ds="http://schemas.openxmlformats.org/officeDocument/2006/customXml" ds:itemID="{1EE02550-7450-4CAF-AE87-D0A5B6695804}">
  <ds:schemaRefs>
    <ds:schemaRef ds:uri="http://schemas.openxmlformats.org/officeDocument/2006/bibliography"/>
  </ds:schemaRefs>
</ds:datastoreItem>
</file>

<file path=customXml/itemProps4.xml><?xml version="1.0" encoding="utf-8"?>
<ds:datastoreItem xmlns:ds="http://schemas.openxmlformats.org/officeDocument/2006/customXml" ds:itemID="{3F7C2145-D9EC-495B-96A4-5D410DC308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b7bf8-415f-4948-ad73-df3a252e8a42"/>
    <ds:schemaRef ds:uri="fa3a1751-a40e-4c04-93dd-41b06e83f7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7177</Words>
  <Characters>40913</Characters>
  <Application>Microsoft Office Word</Application>
  <DocSecurity>0</DocSecurity>
  <Lines>340</Lines>
  <Paragraphs>95</Paragraphs>
  <ScaleCrop>false</ScaleCrop>
  <Company>NHS NSS</Company>
  <LinksUpToDate>false</LinksUpToDate>
  <CharactersWithSpaces>47995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in Pregnancy</dc:title>
  <dc:subject/>
  <dc:creator>rachaw01</dc:creator>
  <cp:keywords/>
  <dc:description>Template V1.2 (June 2019)</dc:description>
  <cp:lastModifiedBy>Jade Carruthers</cp:lastModifiedBy>
  <cp:revision>81</cp:revision>
  <cp:lastPrinted>2019-11-20T16:36:00Z</cp:lastPrinted>
  <dcterms:created xsi:type="dcterms:W3CDTF">2022-08-31T11:30:00Z</dcterms:created>
  <dcterms:modified xsi:type="dcterms:W3CDTF">2022-10-06T09:33:00Z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0x010100466D7FD478DF0948A168E3916C28ABF3</vt:lpwstr>
  </property>
  <property fmtid="{D5CDD505-2E9C-101B-9397-08002B2CF9AE}" pid="3" name="MediaServiceImageTags">
    <vt:lpwstr/>
  </property>
</Properties>
</file>